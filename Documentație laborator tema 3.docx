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003E" w14:textId="763FBC6F" w:rsidR="00F964DA" w:rsidRDefault="00FA6324" w:rsidP="00FA6324">
      <w:pPr>
        <w:jc w:val="both"/>
        <w:rPr>
          <w:rFonts w:ascii="Times New Roman" w:hAnsi="Times New Roman" w:cs="Times New Roman"/>
          <w:sz w:val="40"/>
          <w:szCs w:val="40"/>
        </w:rPr>
      </w:pPr>
      <w:r>
        <w:rPr>
          <w:noProof/>
        </w:rPr>
        <w:drawing>
          <wp:anchor distT="0" distB="0" distL="114300" distR="114300" simplePos="0" relativeHeight="251658240" behindDoc="1" locked="0" layoutInCell="1" allowOverlap="1" wp14:anchorId="56150AD6" wp14:editId="03E491D0">
            <wp:simplePos x="0" y="0"/>
            <wp:positionH relativeFrom="margin">
              <wp:posOffset>2225040</wp:posOffset>
            </wp:positionH>
            <wp:positionV relativeFrom="paragraph">
              <wp:posOffset>153035</wp:posOffset>
            </wp:positionV>
            <wp:extent cx="1516380" cy="988060"/>
            <wp:effectExtent l="0" t="0" r="7620" b="2540"/>
            <wp:wrapTight wrapText="bothSides">
              <wp:wrapPolygon edited="0">
                <wp:start x="5427" y="0"/>
                <wp:lineTo x="5427" y="6663"/>
                <wp:lineTo x="0" y="12910"/>
                <wp:lineTo x="0" y="15409"/>
                <wp:lineTo x="3799" y="19990"/>
                <wp:lineTo x="3799" y="21239"/>
                <wp:lineTo x="17638" y="21239"/>
                <wp:lineTo x="17095" y="19990"/>
                <wp:lineTo x="21437" y="15825"/>
                <wp:lineTo x="21437" y="13326"/>
                <wp:lineTo x="15739" y="6663"/>
                <wp:lineTo x="16010" y="0"/>
                <wp:lineTo x="5427" y="0"/>
              </wp:wrapPolygon>
            </wp:wrapTight>
            <wp:docPr id="2" name="Imagine 2" descr="Index of /static/old/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of /static/old/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0241546B" w14:textId="1F5047D8" w:rsidR="00FA6324" w:rsidRDefault="00FA6324" w:rsidP="00FA6324">
      <w:pPr>
        <w:jc w:val="both"/>
        <w:rPr>
          <w:rFonts w:ascii="Times New Roman" w:hAnsi="Times New Roman" w:cs="Times New Roman"/>
          <w:sz w:val="40"/>
          <w:szCs w:val="40"/>
        </w:rPr>
      </w:pPr>
    </w:p>
    <w:p w14:paraId="65E0DB12" w14:textId="7E413BD2" w:rsidR="00FA6324" w:rsidRDefault="00FA6324" w:rsidP="00FA6324">
      <w:pPr>
        <w:jc w:val="both"/>
        <w:rPr>
          <w:rFonts w:ascii="Times New Roman" w:hAnsi="Times New Roman" w:cs="Times New Roman"/>
          <w:sz w:val="40"/>
          <w:szCs w:val="40"/>
        </w:rPr>
      </w:pPr>
    </w:p>
    <w:p w14:paraId="27A0D1EA" w14:textId="5FA1C3C4" w:rsidR="00FA6324" w:rsidRDefault="00FA6324" w:rsidP="00FA6324">
      <w:pPr>
        <w:jc w:val="both"/>
        <w:rPr>
          <w:rFonts w:ascii="Times New Roman" w:hAnsi="Times New Roman" w:cs="Times New Roman"/>
          <w:sz w:val="40"/>
          <w:szCs w:val="40"/>
        </w:rPr>
      </w:pPr>
    </w:p>
    <w:p w14:paraId="5BE01429" w14:textId="72BA7C27" w:rsidR="00FA6324" w:rsidRDefault="00FA6324" w:rsidP="00FA6324">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7739C8B8" w14:textId="7ED6320D" w:rsidR="00FA6324" w:rsidRDefault="00FA6324" w:rsidP="00FA6324">
      <w:pPr>
        <w:jc w:val="both"/>
        <w:rPr>
          <w:rFonts w:ascii="Times New Roman" w:hAnsi="Times New Roman" w:cs="Times New Roman"/>
          <w:sz w:val="40"/>
          <w:szCs w:val="40"/>
        </w:rPr>
      </w:pPr>
    </w:p>
    <w:p w14:paraId="7A4B1C9F" w14:textId="2E96025D" w:rsidR="00FA6324" w:rsidRDefault="00FA6324" w:rsidP="00FA6324">
      <w:pPr>
        <w:jc w:val="both"/>
        <w:rPr>
          <w:rFonts w:ascii="Times New Roman" w:hAnsi="Times New Roman" w:cs="Times New Roman"/>
          <w:sz w:val="40"/>
          <w:szCs w:val="40"/>
        </w:rPr>
      </w:pPr>
    </w:p>
    <w:p w14:paraId="4BE57457" w14:textId="77777777" w:rsidR="00FA6324" w:rsidRDefault="00FA6324" w:rsidP="00FA6324">
      <w:pPr>
        <w:jc w:val="both"/>
        <w:rPr>
          <w:rFonts w:ascii="Times New Roman" w:hAnsi="Times New Roman" w:cs="Times New Roman"/>
          <w:sz w:val="40"/>
          <w:szCs w:val="40"/>
        </w:rPr>
      </w:pPr>
    </w:p>
    <w:p w14:paraId="3CE9D1D1" w14:textId="4B200941" w:rsidR="00FA6324" w:rsidRDefault="00FA6324" w:rsidP="00FA6324">
      <w:pPr>
        <w:jc w:val="both"/>
        <w:rPr>
          <w:rFonts w:ascii="Times New Roman" w:hAnsi="Times New Roman" w:cs="Times New Roman"/>
          <w:sz w:val="40"/>
          <w:szCs w:val="40"/>
          <w:lang w:val="ro-RO"/>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Documenta</w:t>
      </w:r>
      <w:r>
        <w:rPr>
          <w:rFonts w:ascii="Times New Roman" w:hAnsi="Times New Roman" w:cs="Times New Roman"/>
          <w:sz w:val="40"/>
          <w:szCs w:val="40"/>
          <w:lang w:val="ro-RO"/>
        </w:rPr>
        <w:t xml:space="preserve">ție laborator tema </w:t>
      </w:r>
      <w:r w:rsidR="004C1E59">
        <w:rPr>
          <w:rFonts w:ascii="Times New Roman" w:hAnsi="Times New Roman" w:cs="Times New Roman"/>
          <w:sz w:val="40"/>
          <w:szCs w:val="40"/>
          <w:lang w:val="ro-RO"/>
        </w:rPr>
        <w:t>3</w:t>
      </w:r>
    </w:p>
    <w:p w14:paraId="4478AA9E" w14:textId="7413E17A" w:rsidR="00FA6324" w:rsidRDefault="00FA6324" w:rsidP="00FA6324">
      <w:pPr>
        <w:jc w:val="both"/>
        <w:rPr>
          <w:rFonts w:ascii="Times New Roman" w:hAnsi="Times New Roman" w:cs="Times New Roman"/>
          <w:sz w:val="40"/>
          <w:szCs w:val="40"/>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t xml:space="preserve">   </w:t>
      </w:r>
      <w:r w:rsidR="004C1E59">
        <w:rPr>
          <w:rFonts w:ascii="Times New Roman" w:hAnsi="Times New Roman" w:cs="Times New Roman"/>
          <w:sz w:val="40"/>
          <w:szCs w:val="40"/>
          <w:lang w:val="ro-RO"/>
        </w:rPr>
        <w:t xml:space="preserve">  </w:t>
      </w:r>
      <w:r w:rsidR="00857B31">
        <w:rPr>
          <w:rFonts w:ascii="Times New Roman" w:hAnsi="Times New Roman" w:cs="Times New Roman"/>
          <w:sz w:val="40"/>
          <w:szCs w:val="40"/>
          <w:lang w:val="ro-RO"/>
        </w:rPr>
        <w:t>Gestionarea comenzilor</w:t>
      </w:r>
    </w:p>
    <w:p w14:paraId="7E9580FA" w14:textId="3CACFD2E" w:rsidR="00FA6324" w:rsidRDefault="00FA6324" w:rsidP="00FA6324">
      <w:pPr>
        <w:jc w:val="both"/>
        <w:rPr>
          <w:rFonts w:ascii="Times New Roman" w:hAnsi="Times New Roman" w:cs="Times New Roman"/>
          <w:sz w:val="40"/>
          <w:szCs w:val="40"/>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t xml:space="preserve">  Tehnici fundamentale de programare</w:t>
      </w:r>
    </w:p>
    <w:p w14:paraId="5379A3CD" w14:textId="7C8DE45B" w:rsidR="00FA6324" w:rsidRDefault="00FA6324" w:rsidP="00FA6324">
      <w:pPr>
        <w:jc w:val="both"/>
        <w:rPr>
          <w:rFonts w:ascii="Times New Roman" w:hAnsi="Times New Roman" w:cs="Times New Roman"/>
          <w:sz w:val="40"/>
          <w:szCs w:val="40"/>
          <w:lang w:val="ro-RO"/>
        </w:rPr>
      </w:pPr>
    </w:p>
    <w:p w14:paraId="6A7E850C" w14:textId="12C2FF4B" w:rsidR="00FA6324" w:rsidRDefault="00FA6324" w:rsidP="00FA6324">
      <w:pPr>
        <w:jc w:val="both"/>
        <w:rPr>
          <w:rFonts w:ascii="Times New Roman" w:hAnsi="Times New Roman" w:cs="Times New Roman"/>
          <w:sz w:val="40"/>
          <w:szCs w:val="40"/>
          <w:lang w:val="ro-RO"/>
        </w:rPr>
      </w:pPr>
    </w:p>
    <w:p w14:paraId="5DC8A33B" w14:textId="752AF71B" w:rsidR="00FA6324" w:rsidRDefault="00FA6324" w:rsidP="00FA6324">
      <w:pPr>
        <w:jc w:val="both"/>
        <w:rPr>
          <w:rFonts w:ascii="Times New Roman" w:hAnsi="Times New Roman" w:cs="Times New Roman"/>
          <w:sz w:val="40"/>
          <w:szCs w:val="40"/>
          <w:lang w:val="ro-RO"/>
        </w:rPr>
      </w:pPr>
    </w:p>
    <w:p w14:paraId="0C56BD80" w14:textId="76B0802F" w:rsidR="00FA6324" w:rsidRDefault="00FA6324" w:rsidP="00FA6324">
      <w:pPr>
        <w:jc w:val="both"/>
        <w:rPr>
          <w:rFonts w:ascii="Times New Roman" w:hAnsi="Times New Roman" w:cs="Times New Roman"/>
          <w:sz w:val="40"/>
          <w:szCs w:val="40"/>
          <w:lang w:val="ro-RO"/>
        </w:rPr>
      </w:pPr>
    </w:p>
    <w:p w14:paraId="6C327D1D" w14:textId="67F6AD0E" w:rsidR="00FA6324" w:rsidRDefault="00FA6324" w:rsidP="00FA6324">
      <w:pPr>
        <w:jc w:val="both"/>
        <w:rPr>
          <w:rFonts w:ascii="Times New Roman" w:hAnsi="Times New Roman" w:cs="Times New Roman"/>
          <w:sz w:val="40"/>
          <w:szCs w:val="40"/>
          <w:lang w:val="ro-RO"/>
        </w:rPr>
      </w:pPr>
    </w:p>
    <w:p w14:paraId="7D59E519" w14:textId="7CB6E950" w:rsidR="00FA6324" w:rsidRDefault="00FA6324" w:rsidP="00FA6324">
      <w:pPr>
        <w:jc w:val="both"/>
        <w:rPr>
          <w:rFonts w:ascii="Times New Roman" w:hAnsi="Times New Roman" w:cs="Times New Roman"/>
          <w:sz w:val="40"/>
          <w:szCs w:val="40"/>
          <w:lang w:val="ro-RO"/>
        </w:rPr>
      </w:pPr>
    </w:p>
    <w:p w14:paraId="10219E5F" w14:textId="74C5632C" w:rsidR="00FA6324" w:rsidRDefault="00FA6324" w:rsidP="00FA6324">
      <w:pPr>
        <w:jc w:val="both"/>
        <w:rPr>
          <w:rFonts w:ascii="Times New Roman" w:hAnsi="Times New Roman" w:cs="Times New Roman"/>
          <w:sz w:val="40"/>
          <w:szCs w:val="40"/>
          <w:lang w:val="ro-RO"/>
        </w:rPr>
      </w:pPr>
    </w:p>
    <w:p w14:paraId="537A85D2" w14:textId="0026F2FC" w:rsidR="00FA6324" w:rsidRDefault="00FA6324" w:rsidP="00FA6324">
      <w:pPr>
        <w:jc w:val="both"/>
        <w:rPr>
          <w:rFonts w:ascii="Times New Roman" w:hAnsi="Times New Roman" w:cs="Times New Roman"/>
          <w:sz w:val="40"/>
          <w:szCs w:val="40"/>
          <w:lang w:val="ro-RO"/>
        </w:rPr>
      </w:pPr>
    </w:p>
    <w:p w14:paraId="714460CC" w14:textId="6742553D" w:rsidR="00FA6324" w:rsidRDefault="00FA6324" w:rsidP="00FA6324">
      <w:pPr>
        <w:jc w:val="both"/>
        <w:rPr>
          <w:rFonts w:ascii="Times New Roman" w:hAnsi="Times New Roman" w:cs="Times New Roman"/>
          <w:sz w:val="40"/>
          <w:szCs w:val="40"/>
          <w:lang w:val="ro-RO"/>
        </w:rPr>
      </w:pPr>
    </w:p>
    <w:p w14:paraId="76CCF95F" w14:textId="3087A727" w:rsidR="00FA6324" w:rsidRDefault="00FA6324" w:rsidP="00FA6324">
      <w:pPr>
        <w:jc w:val="both"/>
        <w:rPr>
          <w:rFonts w:ascii="Times New Roman" w:hAnsi="Times New Roman" w:cs="Times New Roman"/>
          <w:sz w:val="40"/>
          <w:szCs w:val="40"/>
          <w:lang w:val="ro-RO"/>
        </w:rPr>
      </w:pPr>
    </w:p>
    <w:p w14:paraId="5F243D89" w14:textId="0C599DB8" w:rsidR="00FA6324" w:rsidRDefault="00FA6324" w:rsidP="00FA6324">
      <w:pPr>
        <w:jc w:val="both"/>
        <w:rPr>
          <w:rFonts w:ascii="Times New Roman" w:hAnsi="Times New Roman" w:cs="Times New Roman"/>
          <w:sz w:val="40"/>
          <w:szCs w:val="40"/>
          <w:lang w:val="ro-RO"/>
        </w:rPr>
      </w:pPr>
    </w:p>
    <w:p w14:paraId="6504535D" w14:textId="71FF0779" w:rsidR="00FA6324" w:rsidRDefault="00FA6324" w:rsidP="00FA6324">
      <w:pPr>
        <w:jc w:val="both"/>
        <w:rPr>
          <w:rFonts w:ascii="Times New Roman" w:hAnsi="Times New Roman" w:cs="Times New Roman"/>
          <w:sz w:val="40"/>
          <w:szCs w:val="40"/>
          <w:lang w:val="ro-RO"/>
        </w:rPr>
      </w:pPr>
    </w:p>
    <w:p w14:paraId="5FCEB45A" w14:textId="17E9C33B" w:rsidR="00FA6324" w:rsidRDefault="00FA6324" w:rsidP="00FA6324">
      <w:pPr>
        <w:jc w:val="both"/>
        <w:rPr>
          <w:rFonts w:ascii="Times New Roman" w:hAnsi="Times New Roman" w:cs="Times New Roman"/>
          <w:sz w:val="40"/>
          <w:szCs w:val="40"/>
          <w:lang w:val="ro-RO"/>
        </w:rPr>
      </w:pPr>
    </w:p>
    <w:p w14:paraId="7DF35C70" w14:textId="7C2E22C1" w:rsidR="00FA6324" w:rsidRDefault="00FA6324" w:rsidP="00FA6324">
      <w:pPr>
        <w:jc w:val="both"/>
        <w:rPr>
          <w:rFonts w:ascii="Times New Roman" w:hAnsi="Times New Roman" w:cs="Times New Roman"/>
          <w:sz w:val="40"/>
          <w:szCs w:val="40"/>
          <w:lang w:val="ro-RO"/>
        </w:rPr>
      </w:pPr>
    </w:p>
    <w:p w14:paraId="10F83FE0" w14:textId="77777777" w:rsidR="00FA6324" w:rsidRDefault="00FA6324" w:rsidP="00FA6324">
      <w:pPr>
        <w:jc w:val="both"/>
        <w:rPr>
          <w:rFonts w:ascii="Times New Roman" w:hAnsi="Times New Roman" w:cs="Times New Roman"/>
          <w:sz w:val="40"/>
          <w:szCs w:val="40"/>
          <w:lang w:val="ro-RO"/>
        </w:rPr>
      </w:pPr>
    </w:p>
    <w:p w14:paraId="493974F8" w14:textId="2ACE80D9" w:rsidR="00FA6324" w:rsidRDefault="00FA6324" w:rsidP="00FA6324">
      <w:pPr>
        <w:jc w:val="both"/>
        <w:rPr>
          <w:rFonts w:ascii="Times New Roman" w:hAnsi="Times New Roman" w:cs="Times New Roman"/>
          <w:sz w:val="28"/>
          <w:szCs w:val="28"/>
        </w:rPr>
      </w:pPr>
      <w:r>
        <w:rPr>
          <w:rFonts w:ascii="Times New Roman" w:hAnsi="Times New Roman" w:cs="Times New Roman"/>
          <w:sz w:val="28"/>
          <w:szCs w:val="28"/>
          <w:lang w:val="ro-RO"/>
        </w:rPr>
        <w:t>Student</w:t>
      </w:r>
      <w:r>
        <w:rPr>
          <w:rFonts w:ascii="Times New Roman" w:hAnsi="Times New Roman" w:cs="Times New Roman"/>
          <w:sz w:val="28"/>
          <w:szCs w:val="28"/>
        </w:rPr>
        <w:t>: Dunca Denisa Mihaela</w:t>
      </w:r>
    </w:p>
    <w:p w14:paraId="4F31D322" w14:textId="1EB72E4C" w:rsidR="00FA6324" w:rsidRDefault="00FA6324" w:rsidP="00FA6324">
      <w:pPr>
        <w:jc w:val="both"/>
        <w:rPr>
          <w:rFonts w:ascii="Times New Roman" w:hAnsi="Times New Roman" w:cs="Times New Roman"/>
          <w:sz w:val="28"/>
          <w:szCs w:val="28"/>
        </w:rPr>
      </w:pPr>
      <w:r>
        <w:rPr>
          <w:rFonts w:ascii="Times New Roman" w:hAnsi="Times New Roman" w:cs="Times New Roman"/>
          <w:sz w:val="28"/>
          <w:szCs w:val="28"/>
        </w:rPr>
        <w:t>Grupa: 30227</w:t>
      </w:r>
    </w:p>
    <w:p w14:paraId="7477DCBE" w14:textId="355C5BA3" w:rsidR="00FA6324" w:rsidRDefault="00FA6324" w:rsidP="00FA6324">
      <w:pPr>
        <w:jc w:val="both"/>
        <w:rPr>
          <w:rFonts w:ascii="Times New Roman" w:hAnsi="Times New Roman" w:cs="Times New Roman"/>
          <w:sz w:val="28"/>
          <w:szCs w:val="28"/>
        </w:rPr>
      </w:pPr>
    </w:p>
    <w:p w14:paraId="6570D792" w14:textId="2ED4BDA9" w:rsidR="00FA6324" w:rsidRDefault="00FA6324" w:rsidP="00706C02">
      <w:pPr>
        <w:pStyle w:val="Listparagraf"/>
        <w:numPr>
          <w:ilvl w:val="0"/>
          <w:numId w:val="1"/>
        </w:numPr>
        <w:jc w:val="both"/>
        <w:rPr>
          <w:rFonts w:ascii="Times New Roman" w:hAnsi="Times New Roman" w:cs="Times New Roman"/>
          <w:b/>
          <w:bCs/>
          <w:sz w:val="28"/>
          <w:szCs w:val="28"/>
          <w:u w:val="single"/>
          <w:lang w:val="ro-RO"/>
        </w:rPr>
      </w:pPr>
      <w:r w:rsidRPr="00FA6324">
        <w:rPr>
          <w:rFonts w:ascii="Times New Roman" w:hAnsi="Times New Roman" w:cs="Times New Roman"/>
          <w:b/>
          <w:bCs/>
          <w:sz w:val="28"/>
          <w:szCs w:val="28"/>
          <w:u w:val="single"/>
          <w:lang w:val="ro-RO"/>
        </w:rPr>
        <w:lastRenderedPageBreak/>
        <w:t>Obiectivul temei</w:t>
      </w:r>
    </w:p>
    <w:p w14:paraId="01F1596D" w14:textId="77777777" w:rsidR="00FA6324" w:rsidRDefault="00FA6324" w:rsidP="00706C02">
      <w:pPr>
        <w:jc w:val="both"/>
        <w:rPr>
          <w:rFonts w:ascii="Times New Roman" w:hAnsi="Times New Roman" w:cs="Times New Roman"/>
          <w:b/>
          <w:bCs/>
          <w:sz w:val="28"/>
          <w:szCs w:val="28"/>
          <w:u w:val="single"/>
          <w:lang w:val="ro-RO"/>
        </w:rPr>
      </w:pPr>
    </w:p>
    <w:p w14:paraId="51676FC3" w14:textId="6FD9D043" w:rsidR="00070A9E" w:rsidRDefault="00EE4987" w:rsidP="00706C02">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Cerința temei este de a </w:t>
      </w:r>
      <w:r w:rsidR="008D6474">
        <w:rPr>
          <w:rFonts w:ascii="Times New Roman" w:hAnsi="Times New Roman" w:cs="Times New Roman"/>
          <w:sz w:val="20"/>
          <w:szCs w:val="20"/>
          <w:lang w:val="ro-RO"/>
        </w:rPr>
        <w:t>crea</w:t>
      </w:r>
      <w:r>
        <w:rPr>
          <w:rFonts w:ascii="Times New Roman" w:hAnsi="Times New Roman" w:cs="Times New Roman"/>
          <w:sz w:val="20"/>
          <w:szCs w:val="20"/>
          <w:lang w:val="ro-RO"/>
        </w:rPr>
        <w:t xml:space="preserve"> </w:t>
      </w:r>
      <w:r w:rsidR="008D6474">
        <w:rPr>
          <w:rFonts w:ascii="Times New Roman" w:hAnsi="Times New Roman" w:cs="Times New Roman"/>
          <w:sz w:val="20"/>
          <w:szCs w:val="20"/>
          <w:lang w:val="ro-RO"/>
        </w:rPr>
        <w:t>ș</w:t>
      </w:r>
      <w:r>
        <w:rPr>
          <w:rFonts w:ascii="Times New Roman" w:hAnsi="Times New Roman" w:cs="Times New Roman"/>
          <w:sz w:val="20"/>
          <w:szCs w:val="20"/>
          <w:lang w:val="ro-RO"/>
        </w:rPr>
        <w:t xml:space="preserve">i implementa </w:t>
      </w:r>
      <w:r w:rsidR="00695301">
        <w:rPr>
          <w:rFonts w:ascii="Times New Roman" w:hAnsi="Times New Roman" w:cs="Times New Roman"/>
          <w:sz w:val="20"/>
          <w:szCs w:val="20"/>
          <w:lang w:val="ro-RO"/>
        </w:rPr>
        <w:t xml:space="preserve">o aplicație </w:t>
      </w:r>
      <w:r w:rsidR="00DE02D7">
        <w:rPr>
          <w:rFonts w:ascii="Times New Roman" w:hAnsi="Times New Roman" w:cs="Times New Roman"/>
          <w:sz w:val="20"/>
          <w:szCs w:val="20"/>
          <w:lang w:val="ro-RO"/>
        </w:rPr>
        <w:t xml:space="preserve">pentru </w:t>
      </w:r>
      <w:r w:rsidR="00900C36">
        <w:rPr>
          <w:rFonts w:ascii="Times New Roman" w:hAnsi="Times New Roman" w:cs="Times New Roman"/>
          <w:sz w:val="20"/>
          <w:szCs w:val="20"/>
          <w:lang w:val="ro-RO"/>
        </w:rPr>
        <w:t xml:space="preserve">gestionarea de comenzi într-un depozit. Aplicația lucrează pe o bază de date și </w:t>
      </w:r>
      <w:r w:rsidR="007600D6">
        <w:rPr>
          <w:rFonts w:ascii="Times New Roman" w:hAnsi="Times New Roman" w:cs="Times New Roman"/>
          <w:sz w:val="20"/>
          <w:szCs w:val="20"/>
          <w:lang w:val="ro-RO"/>
        </w:rPr>
        <w:t>utilizatorul poate sa introducă, să șteargă sau să modifice clienți, produse si comenzi, în limita unui stoc disponibil</w:t>
      </w:r>
      <w:r w:rsidR="00CE1F92">
        <w:rPr>
          <w:rFonts w:ascii="Times New Roman" w:hAnsi="Times New Roman" w:cs="Times New Roman"/>
          <w:sz w:val="20"/>
          <w:szCs w:val="20"/>
          <w:lang w:val="ro-RO"/>
        </w:rPr>
        <w:t>. Pentru implementare am folosit modelul arhitectural Layers</w:t>
      </w:r>
      <w:r w:rsidR="00442A1E">
        <w:rPr>
          <w:rFonts w:ascii="Times New Roman" w:hAnsi="Times New Roman" w:cs="Times New Roman"/>
          <w:sz w:val="20"/>
          <w:szCs w:val="20"/>
          <w:lang w:val="ro-RO"/>
        </w:rPr>
        <w:t>.</w:t>
      </w:r>
    </w:p>
    <w:p w14:paraId="23E54E6D" w14:textId="075D30A5" w:rsidR="00FA6324" w:rsidRDefault="00FA6324" w:rsidP="00706C02">
      <w:pPr>
        <w:ind w:firstLine="360"/>
        <w:jc w:val="both"/>
        <w:rPr>
          <w:rFonts w:ascii="Times New Roman" w:hAnsi="Times New Roman" w:cs="Times New Roman"/>
          <w:noProof/>
          <w:sz w:val="20"/>
          <w:szCs w:val="20"/>
          <w:lang w:val="ro-RO"/>
        </w:rPr>
      </w:pPr>
      <w:r w:rsidRPr="00FA6324">
        <w:rPr>
          <w:rFonts w:ascii="Times New Roman" w:hAnsi="Times New Roman" w:cs="Times New Roman"/>
          <w:sz w:val="20"/>
          <w:szCs w:val="20"/>
          <w:lang w:val="ro-RO"/>
        </w:rPr>
        <w:t xml:space="preserve">Tema de laborator </w:t>
      </w:r>
      <w:r w:rsidR="008961D5">
        <w:rPr>
          <w:rFonts w:ascii="Times New Roman" w:hAnsi="Times New Roman" w:cs="Times New Roman"/>
          <w:sz w:val="20"/>
          <w:szCs w:val="20"/>
        </w:rPr>
        <w:t>“</w:t>
      </w:r>
      <w:r w:rsidR="00442A1E">
        <w:rPr>
          <w:rFonts w:ascii="Times New Roman" w:hAnsi="Times New Roman" w:cs="Times New Roman"/>
          <w:sz w:val="20"/>
          <w:szCs w:val="20"/>
        </w:rPr>
        <w:t>Gestionarea comenzilor</w:t>
      </w:r>
      <w:r w:rsidR="008961D5">
        <w:rPr>
          <w:rFonts w:ascii="Times New Roman" w:hAnsi="Times New Roman" w:cs="Times New Roman"/>
          <w:sz w:val="20"/>
          <w:szCs w:val="20"/>
        </w:rPr>
        <w:t xml:space="preserve">” </w:t>
      </w:r>
      <w:r w:rsidRPr="00FA6324">
        <w:rPr>
          <w:rFonts w:ascii="Times New Roman" w:hAnsi="Times New Roman" w:cs="Times New Roman"/>
          <w:sz w:val="20"/>
          <w:szCs w:val="20"/>
          <w:lang w:val="ro-RO"/>
        </w:rPr>
        <w:t>are ca</w:t>
      </w:r>
      <w:r w:rsidR="00B47312">
        <w:rPr>
          <w:rFonts w:ascii="Times New Roman" w:hAnsi="Times New Roman" w:cs="Times New Roman"/>
          <w:sz w:val="20"/>
          <w:szCs w:val="20"/>
          <w:lang w:val="ro-RO"/>
        </w:rPr>
        <w:t xml:space="preserve"> și </w:t>
      </w:r>
      <w:r w:rsidRPr="00FA6324">
        <w:rPr>
          <w:rFonts w:ascii="Times New Roman" w:hAnsi="Times New Roman" w:cs="Times New Roman"/>
          <w:sz w:val="20"/>
          <w:szCs w:val="20"/>
          <w:lang w:val="ro-RO"/>
        </w:rPr>
        <w:t xml:space="preserve">obiectiv principal </w:t>
      </w:r>
      <w:r w:rsidR="00E679EC">
        <w:rPr>
          <w:rFonts w:ascii="Times New Roman" w:hAnsi="Times New Roman" w:cs="Times New Roman"/>
          <w:sz w:val="20"/>
          <w:szCs w:val="20"/>
          <w:lang w:val="ro-RO"/>
        </w:rPr>
        <w:t>crearea unui mod mai ușor prin care utilizatorul poate sa lucreze cu tabelele dintr-o baza de date</w:t>
      </w:r>
      <w:r w:rsidR="0088014C">
        <w:rPr>
          <w:rFonts w:ascii="Times New Roman" w:hAnsi="Times New Roman" w:cs="Times New Roman"/>
          <w:sz w:val="20"/>
          <w:szCs w:val="20"/>
          <w:lang w:val="ro-RO"/>
        </w:rPr>
        <w:t xml:space="preserve">, </w:t>
      </w:r>
      <w:r w:rsidR="00123E75">
        <w:rPr>
          <w:rFonts w:ascii="Times New Roman" w:hAnsi="Times New Roman" w:cs="Times New Roman"/>
          <w:sz w:val="20"/>
          <w:szCs w:val="20"/>
          <w:lang w:val="ro-RO"/>
        </w:rPr>
        <w:t>iar aplicația respectă paradigmele de programare orientată pe obiect folosind limbajul de programare Java</w:t>
      </w:r>
      <w:r w:rsidR="00B63C19">
        <w:rPr>
          <w:rFonts w:ascii="Times New Roman" w:hAnsi="Times New Roman" w:cs="Times New Roman"/>
          <w:sz w:val="20"/>
          <w:szCs w:val="20"/>
          <w:lang w:val="ro-RO"/>
        </w:rPr>
        <w:t>.</w:t>
      </w:r>
    </w:p>
    <w:p w14:paraId="2BF3C768" w14:textId="186ECEA6" w:rsidR="008961D5" w:rsidRDefault="008961D5" w:rsidP="00706C02">
      <w:pPr>
        <w:ind w:firstLine="360"/>
        <w:jc w:val="both"/>
        <w:rPr>
          <w:rFonts w:ascii="Times New Roman" w:hAnsi="Times New Roman" w:cs="Times New Roman"/>
          <w:sz w:val="20"/>
          <w:szCs w:val="20"/>
        </w:rPr>
      </w:pPr>
      <w:r>
        <w:rPr>
          <w:rFonts w:ascii="Times New Roman" w:hAnsi="Times New Roman" w:cs="Times New Roman"/>
          <w:sz w:val="20"/>
          <w:szCs w:val="20"/>
          <w:lang w:val="ro-RO"/>
        </w:rPr>
        <w:t>Obiectivele secundare ale proiectului</w:t>
      </w:r>
      <w:r>
        <w:rPr>
          <w:rFonts w:ascii="Times New Roman" w:hAnsi="Times New Roman" w:cs="Times New Roman"/>
          <w:sz w:val="20"/>
          <w:szCs w:val="20"/>
        </w:rPr>
        <w:t>:</w:t>
      </w:r>
    </w:p>
    <w:p w14:paraId="6DFA69C7" w14:textId="61C60001" w:rsidR="008961D5" w:rsidRPr="009C7765" w:rsidRDefault="00582CD5"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Analizarea problemei prin </w:t>
      </w:r>
      <w:r w:rsidR="002253A4">
        <w:rPr>
          <w:rFonts w:ascii="Times New Roman" w:hAnsi="Times New Roman" w:cs="Times New Roman"/>
          <w:sz w:val="20"/>
          <w:szCs w:val="20"/>
        </w:rPr>
        <w:t>î</w:t>
      </w:r>
      <w:r w:rsidR="006F55A1">
        <w:rPr>
          <w:rFonts w:ascii="Times New Roman" w:hAnsi="Times New Roman" w:cs="Times New Roman"/>
          <w:sz w:val="20"/>
          <w:szCs w:val="20"/>
        </w:rPr>
        <w:t>nțelegerea corect</w:t>
      </w:r>
      <w:r w:rsidR="002253A4">
        <w:rPr>
          <w:rFonts w:ascii="Times New Roman" w:hAnsi="Times New Roman" w:cs="Times New Roman"/>
          <w:sz w:val="20"/>
          <w:szCs w:val="20"/>
        </w:rPr>
        <w:t>ă</w:t>
      </w:r>
      <w:r w:rsidR="006F55A1">
        <w:rPr>
          <w:rFonts w:ascii="Times New Roman" w:hAnsi="Times New Roman" w:cs="Times New Roman"/>
          <w:sz w:val="20"/>
          <w:szCs w:val="20"/>
        </w:rPr>
        <w:t xml:space="preserve"> a cerinței</w:t>
      </w:r>
      <w:r w:rsidR="00B47312">
        <w:rPr>
          <w:rFonts w:ascii="Times New Roman" w:hAnsi="Times New Roman" w:cs="Times New Roman"/>
          <w:sz w:val="20"/>
          <w:szCs w:val="20"/>
        </w:rPr>
        <w:t xml:space="preserve"> și </w:t>
      </w:r>
      <w:r w:rsidR="006F55A1">
        <w:rPr>
          <w:rFonts w:ascii="Times New Roman" w:hAnsi="Times New Roman" w:cs="Times New Roman"/>
          <w:sz w:val="20"/>
          <w:szCs w:val="20"/>
        </w:rPr>
        <w:t xml:space="preserve">modelarea de scenarii </w:t>
      </w:r>
      <w:r w:rsidR="002253A4">
        <w:rPr>
          <w:rFonts w:ascii="Times New Roman" w:hAnsi="Times New Roman" w:cs="Times New Roman"/>
          <w:sz w:val="20"/>
          <w:szCs w:val="20"/>
        </w:rPr>
        <w:t>și cazuri de utilizare.</w:t>
      </w:r>
      <w:r w:rsidR="00B30489">
        <w:rPr>
          <w:rFonts w:ascii="Times New Roman" w:hAnsi="Times New Roman" w:cs="Times New Roman"/>
          <w:sz w:val="20"/>
          <w:szCs w:val="20"/>
        </w:rPr>
        <w:t xml:space="preserve"> </w:t>
      </w:r>
    </w:p>
    <w:p w14:paraId="22F75308" w14:textId="1BA84C70" w:rsidR="009C7765" w:rsidRPr="00F12502" w:rsidRDefault="009C7765"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lang w:val="ro-RO"/>
        </w:rPr>
        <w:t>Proiectarea unei soluții</w:t>
      </w:r>
      <w:r w:rsidR="00CB235F">
        <w:rPr>
          <w:rFonts w:ascii="Times New Roman" w:hAnsi="Times New Roman" w:cs="Times New Roman"/>
          <w:sz w:val="20"/>
          <w:szCs w:val="20"/>
          <w:lang w:val="ro-RO"/>
        </w:rPr>
        <w:t xml:space="preserve"> care să se plieze pe toate cazurile pe care le introduce utilizatorul.</w:t>
      </w:r>
    </w:p>
    <w:p w14:paraId="39747357" w14:textId="49EB16A6" w:rsidR="00F12502" w:rsidRPr="00F12502" w:rsidRDefault="00F12502"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lang w:val="ro-RO"/>
        </w:rPr>
        <w:t>Implementarea soluției alese</w:t>
      </w:r>
      <w:r w:rsidR="00F84847">
        <w:rPr>
          <w:rFonts w:ascii="Times New Roman" w:hAnsi="Times New Roman" w:cs="Times New Roman"/>
          <w:sz w:val="20"/>
          <w:szCs w:val="20"/>
          <w:lang w:val="ro-RO"/>
        </w:rPr>
        <w:t xml:space="preserve"> prin scrierea codului implicit și a interfeței utilizator.</w:t>
      </w:r>
    </w:p>
    <w:p w14:paraId="2638A0C4" w14:textId="0961E1B0" w:rsidR="00F12502" w:rsidRPr="00EA7B2B" w:rsidRDefault="00F12502"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lang w:val="ro-RO"/>
        </w:rPr>
        <w:t>Observarea rezultatelor finale</w:t>
      </w:r>
      <w:r w:rsidR="00F84847">
        <w:rPr>
          <w:rFonts w:ascii="Times New Roman" w:hAnsi="Times New Roman" w:cs="Times New Roman"/>
          <w:sz w:val="20"/>
          <w:szCs w:val="20"/>
          <w:lang w:val="ro-RO"/>
        </w:rPr>
        <w:t xml:space="preserve"> și concluziile</w:t>
      </w:r>
      <w:r w:rsidR="00EA7B2B">
        <w:rPr>
          <w:rFonts w:ascii="Times New Roman" w:hAnsi="Times New Roman" w:cs="Times New Roman"/>
          <w:sz w:val="20"/>
          <w:szCs w:val="20"/>
          <w:lang w:val="ro-RO"/>
        </w:rPr>
        <w:t>.</w:t>
      </w:r>
    </w:p>
    <w:p w14:paraId="0B1BDD9B" w14:textId="6D1D2360" w:rsidR="00EA7B2B" w:rsidRDefault="00EA7B2B" w:rsidP="00706C02">
      <w:pPr>
        <w:jc w:val="both"/>
        <w:rPr>
          <w:rFonts w:ascii="Times New Roman" w:hAnsi="Times New Roman" w:cs="Times New Roman"/>
          <w:sz w:val="20"/>
          <w:szCs w:val="20"/>
        </w:rPr>
      </w:pPr>
    </w:p>
    <w:p w14:paraId="11E30600" w14:textId="0B5B19DE" w:rsidR="00EA7B2B" w:rsidRDefault="009F195B" w:rsidP="00706C02">
      <w:pPr>
        <w:pStyle w:val="Listparagraf"/>
        <w:numPr>
          <w:ilvl w:val="0"/>
          <w:numId w:val="1"/>
        </w:numPr>
        <w:jc w:val="both"/>
        <w:rPr>
          <w:rFonts w:ascii="Times New Roman" w:hAnsi="Times New Roman" w:cs="Times New Roman"/>
          <w:b/>
          <w:bCs/>
          <w:sz w:val="28"/>
          <w:szCs w:val="28"/>
          <w:u w:val="single"/>
        </w:rPr>
      </w:pPr>
      <w:r w:rsidRPr="0073257B">
        <w:rPr>
          <w:rFonts w:ascii="Times New Roman" w:hAnsi="Times New Roman" w:cs="Times New Roman"/>
          <w:b/>
          <w:bCs/>
          <w:sz w:val="28"/>
          <w:szCs w:val="28"/>
          <w:u w:val="single"/>
        </w:rPr>
        <w:t xml:space="preserve">Analiza </w:t>
      </w:r>
      <w:r w:rsidR="0073257B" w:rsidRPr="0073257B">
        <w:rPr>
          <w:rFonts w:ascii="Times New Roman" w:hAnsi="Times New Roman" w:cs="Times New Roman"/>
          <w:b/>
          <w:bCs/>
          <w:sz w:val="28"/>
          <w:szCs w:val="28"/>
          <w:u w:val="single"/>
        </w:rPr>
        <w:t>problemei</w:t>
      </w:r>
    </w:p>
    <w:p w14:paraId="0EB2F075" w14:textId="77777777" w:rsidR="00FB150B" w:rsidRDefault="00FB150B" w:rsidP="00FB150B">
      <w:pPr>
        <w:ind w:firstLine="360"/>
        <w:jc w:val="both"/>
        <w:rPr>
          <w:rFonts w:ascii="Times New Roman" w:hAnsi="Times New Roman" w:cs="Times New Roman"/>
          <w:sz w:val="20"/>
          <w:szCs w:val="20"/>
        </w:rPr>
      </w:pPr>
    </w:p>
    <w:p w14:paraId="0450729F" w14:textId="187E146F" w:rsidR="00B329B0" w:rsidRDefault="00B82EF1" w:rsidP="00B329B0">
      <w:pPr>
        <w:ind w:firstLine="360"/>
        <w:jc w:val="both"/>
        <w:rPr>
          <w:rFonts w:ascii="Times New Roman" w:hAnsi="Times New Roman" w:cs="Times New Roman"/>
          <w:sz w:val="20"/>
          <w:szCs w:val="20"/>
        </w:rPr>
      </w:pPr>
      <w:r w:rsidRPr="00FB150B">
        <w:rPr>
          <w:rFonts w:ascii="Times New Roman" w:hAnsi="Times New Roman" w:cs="Times New Roman"/>
          <w:sz w:val="20"/>
          <w:szCs w:val="20"/>
        </w:rPr>
        <w:t>Analiza problemei a co</w:t>
      </w:r>
      <w:r w:rsidR="004D73F4" w:rsidRPr="00FB150B">
        <w:rPr>
          <w:rFonts w:ascii="Times New Roman" w:hAnsi="Times New Roman" w:cs="Times New Roman"/>
          <w:sz w:val="20"/>
          <w:szCs w:val="20"/>
        </w:rPr>
        <w:t xml:space="preserve">nstat prin înțelegerea pe deplin a cerinței </w:t>
      </w:r>
      <w:r w:rsidR="00706C02" w:rsidRPr="00FB150B">
        <w:rPr>
          <w:rFonts w:ascii="Times New Roman" w:hAnsi="Times New Roman" w:cs="Times New Roman"/>
          <w:sz w:val="20"/>
          <w:szCs w:val="20"/>
        </w:rPr>
        <w:t xml:space="preserve">și </w:t>
      </w:r>
      <w:r w:rsidR="003F5071">
        <w:rPr>
          <w:rFonts w:ascii="Times New Roman" w:hAnsi="Times New Roman" w:cs="Times New Roman"/>
          <w:sz w:val="20"/>
          <w:szCs w:val="20"/>
        </w:rPr>
        <w:t>a</w:t>
      </w:r>
      <w:r w:rsidR="00706C02" w:rsidRPr="00FB150B">
        <w:rPr>
          <w:rFonts w:ascii="Times New Roman" w:hAnsi="Times New Roman" w:cs="Times New Roman"/>
          <w:sz w:val="20"/>
          <w:szCs w:val="20"/>
        </w:rPr>
        <w:t xml:space="preserve"> informațiilor pe care </w:t>
      </w:r>
      <w:r w:rsidR="00FB150B">
        <w:rPr>
          <w:rFonts w:ascii="Times New Roman" w:hAnsi="Times New Roman" w:cs="Times New Roman"/>
          <w:sz w:val="20"/>
          <w:szCs w:val="20"/>
        </w:rPr>
        <w:t>dorim</w:t>
      </w:r>
      <w:r w:rsidR="00706C02" w:rsidRPr="00FB150B">
        <w:rPr>
          <w:rFonts w:ascii="Times New Roman" w:hAnsi="Times New Roman" w:cs="Times New Roman"/>
          <w:sz w:val="20"/>
          <w:szCs w:val="20"/>
        </w:rPr>
        <w:t xml:space="preserve"> să</w:t>
      </w:r>
      <w:r w:rsidR="00FB150B">
        <w:rPr>
          <w:rFonts w:ascii="Times New Roman" w:hAnsi="Times New Roman" w:cs="Times New Roman"/>
          <w:sz w:val="20"/>
          <w:szCs w:val="20"/>
        </w:rPr>
        <w:t xml:space="preserve"> </w:t>
      </w:r>
      <w:r w:rsidR="00706C02" w:rsidRPr="00FB150B">
        <w:rPr>
          <w:rFonts w:ascii="Times New Roman" w:hAnsi="Times New Roman" w:cs="Times New Roman"/>
          <w:sz w:val="20"/>
          <w:szCs w:val="20"/>
        </w:rPr>
        <w:t xml:space="preserve">le primim </w:t>
      </w:r>
      <w:r w:rsidR="00B63C19">
        <w:rPr>
          <w:rFonts w:ascii="Times New Roman" w:hAnsi="Times New Roman" w:cs="Times New Roman"/>
          <w:sz w:val="20"/>
          <w:szCs w:val="20"/>
        </w:rPr>
        <w:t>la</w:t>
      </w:r>
      <w:r w:rsidR="00706C02" w:rsidRPr="00FB150B">
        <w:rPr>
          <w:rFonts w:ascii="Times New Roman" w:hAnsi="Times New Roman" w:cs="Times New Roman"/>
          <w:sz w:val="20"/>
          <w:szCs w:val="20"/>
        </w:rPr>
        <w:t xml:space="preserve"> generarea unui rezultat final.</w:t>
      </w:r>
      <w:r w:rsidR="00624B2C">
        <w:rPr>
          <w:rFonts w:ascii="Times New Roman" w:hAnsi="Times New Roman" w:cs="Times New Roman"/>
          <w:sz w:val="20"/>
          <w:szCs w:val="20"/>
        </w:rPr>
        <w:t xml:space="preserve"> S-a creat o schem</w:t>
      </w:r>
      <w:r w:rsidR="009364FF">
        <w:rPr>
          <w:rFonts w:ascii="Times New Roman" w:hAnsi="Times New Roman" w:cs="Times New Roman"/>
          <w:sz w:val="20"/>
          <w:szCs w:val="20"/>
          <w:lang w:val="ro-RO"/>
        </w:rPr>
        <w:t>ă</w:t>
      </w:r>
      <w:r w:rsidR="00624B2C">
        <w:rPr>
          <w:rFonts w:ascii="Times New Roman" w:hAnsi="Times New Roman" w:cs="Times New Roman"/>
          <w:sz w:val="20"/>
          <w:szCs w:val="20"/>
        </w:rPr>
        <w:t xml:space="preserve"> inițial</w:t>
      </w:r>
      <w:r w:rsidR="002B64BA">
        <w:rPr>
          <w:rFonts w:ascii="Times New Roman" w:hAnsi="Times New Roman" w:cs="Times New Roman"/>
          <w:sz w:val="20"/>
          <w:szCs w:val="20"/>
        </w:rPr>
        <w:t xml:space="preserve">ă </w:t>
      </w:r>
      <w:r w:rsidR="00AD1DB2">
        <w:rPr>
          <w:rFonts w:ascii="Times New Roman" w:hAnsi="Times New Roman" w:cs="Times New Roman"/>
          <w:sz w:val="20"/>
          <w:szCs w:val="20"/>
        </w:rPr>
        <w:t>c</w:t>
      </w:r>
      <w:r w:rsidR="00AA47CD">
        <w:rPr>
          <w:rFonts w:ascii="Times New Roman" w:hAnsi="Times New Roman" w:cs="Times New Roman"/>
          <w:sz w:val="20"/>
          <w:szCs w:val="20"/>
        </w:rPr>
        <w:t>are</w:t>
      </w:r>
      <w:r w:rsidR="00AD1DB2">
        <w:rPr>
          <w:rFonts w:ascii="Times New Roman" w:hAnsi="Times New Roman" w:cs="Times New Roman"/>
          <w:sz w:val="20"/>
          <w:szCs w:val="20"/>
        </w:rPr>
        <w:t xml:space="preserve"> trebui</w:t>
      </w:r>
      <w:r w:rsidR="009364FF">
        <w:rPr>
          <w:rFonts w:ascii="Times New Roman" w:hAnsi="Times New Roman" w:cs="Times New Roman"/>
          <w:sz w:val="20"/>
          <w:szCs w:val="20"/>
        </w:rPr>
        <w:t>e</w:t>
      </w:r>
      <w:r w:rsidR="00AD1DB2">
        <w:rPr>
          <w:rFonts w:ascii="Times New Roman" w:hAnsi="Times New Roman" w:cs="Times New Roman"/>
          <w:sz w:val="20"/>
          <w:szCs w:val="20"/>
        </w:rPr>
        <w:t xml:space="preserve"> s</w:t>
      </w:r>
      <w:r w:rsidR="002B64BA">
        <w:rPr>
          <w:rFonts w:ascii="Times New Roman" w:hAnsi="Times New Roman" w:cs="Times New Roman"/>
          <w:sz w:val="20"/>
          <w:szCs w:val="20"/>
        </w:rPr>
        <w:t>ă</w:t>
      </w:r>
      <w:r w:rsidR="00AD1DB2">
        <w:rPr>
          <w:rFonts w:ascii="Times New Roman" w:hAnsi="Times New Roman" w:cs="Times New Roman"/>
          <w:sz w:val="20"/>
          <w:szCs w:val="20"/>
        </w:rPr>
        <w:t xml:space="preserve"> prezinte în mare ceea ce se urm</w:t>
      </w:r>
      <w:r w:rsidR="002B64BA">
        <w:rPr>
          <w:rFonts w:ascii="Times New Roman" w:hAnsi="Times New Roman" w:cs="Times New Roman"/>
          <w:sz w:val="20"/>
          <w:szCs w:val="20"/>
        </w:rPr>
        <w:t>ă</w:t>
      </w:r>
      <w:r w:rsidR="00AD1DB2">
        <w:rPr>
          <w:rFonts w:ascii="Times New Roman" w:hAnsi="Times New Roman" w:cs="Times New Roman"/>
          <w:sz w:val="20"/>
          <w:szCs w:val="20"/>
        </w:rPr>
        <w:t>rește prin acest proiect</w:t>
      </w:r>
      <w:r w:rsidR="002B64BA">
        <w:rPr>
          <w:rFonts w:ascii="Times New Roman" w:hAnsi="Times New Roman" w:cs="Times New Roman"/>
          <w:sz w:val="20"/>
          <w:szCs w:val="20"/>
        </w:rPr>
        <w:t xml:space="preserve">. </w:t>
      </w:r>
      <w:r w:rsidR="00F063B2">
        <w:rPr>
          <w:rFonts w:ascii="Times New Roman" w:hAnsi="Times New Roman" w:cs="Times New Roman"/>
          <w:sz w:val="20"/>
          <w:szCs w:val="20"/>
        </w:rPr>
        <w:t xml:space="preserve">Pe de o </w:t>
      </w:r>
      <w:proofErr w:type="spellStart"/>
      <w:r w:rsidR="00F063B2">
        <w:rPr>
          <w:rFonts w:ascii="Times New Roman" w:hAnsi="Times New Roman" w:cs="Times New Roman"/>
          <w:sz w:val="20"/>
          <w:szCs w:val="20"/>
        </w:rPr>
        <w:t>parte</w:t>
      </w:r>
      <w:proofErr w:type="spellEnd"/>
      <w:r w:rsidR="00C314B5">
        <w:rPr>
          <w:rFonts w:ascii="Times New Roman" w:hAnsi="Times New Roman" w:cs="Times New Roman"/>
          <w:sz w:val="20"/>
          <w:szCs w:val="20"/>
        </w:rPr>
        <w:t>,</w:t>
      </w:r>
      <w:r w:rsidR="00F063B2">
        <w:rPr>
          <w:rFonts w:ascii="Times New Roman" w:hAnsi="Times New Roman" w:cs="Times New Roman"/>
          <w:sz w:val="20"/>
          <w:szCs w:val="20"/>
        </w:rPr>
        <w:t xml:space="preserve"> </w:t>
      </w:r>
      <w:proofErr w:type="spellStart"/>
      <w:r w:rsidR="001D2328">
        <w:rPr>
          <w:rFonts w:ascii="Times New Roman" w:hAnsi="Times New Roman" w:cs="Times New Roman"/>
          <w:sz w:val="20"/>
          <w:szCs w:val="20"/>
        </w:rPr>
        <w:t>este</w:t>
      </w:r>
      <w:proofErr w:type="spellEnd"/>
      <w:r w:rsidR="001D2328">
        <w:rPr>
          <w:rFonts w:ascii="Times New Roman" w:hAnsi="Times New Roman" w:cs="Times New Roman"/>
          <w:sz w:val="20"/>
          <w:szCs w:val="20"/>
        </w:rPr>
        <w:t xml:space="preserve"> </w:t>
      </w:r>
      <w:proofErr w:type="spellStart"/>
      <w:r w:rsidR="001D2328">
        <w:rPr>
          <w:rFonts w:ascii="Times New Roman" w:hAnsi="Times New Roman" w:cs="Times New Roman"/>
          <w:sz w:val="20"/>
          <w:szCs w:val="20"/>
        </w:rPr>
        <w:t>necesar</w:t>
      </w:r>
      <w:r w:rsidR="009364FF">
        <w:rPr>
          <w:rFonts w:ascii="Times New Roman" w:hAnsi="Times New Roman" w:cs="Times New Roman"/>
          <w:sz w:val="20"/>
          <w:szCs w:val="20"/>
        </w:rPr>
        <w:t>ă</w:t>
      </w:r>
      <w:proofErr w:type="spellEnd"/>
      <w:r w:rsidR="001D2328">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crearea</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unei</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baze</w:t>
      </w:r>
      <w:proofErr w:type="spellEnd"/>
      <w:r w:rsidR="00073B32">
        <w:rPr>
          <w:rFonts w:ascii="Times New Roman" w:hAnsi="Times New Roman" w:cs="Times New Roman"/>
          <w:sz w:val="20"/>
          <w:szCs w:val="20"/>
        </w:rPr>
        <w:t xml:space="preserve"> de date </w:t>
      </w:r>
      <w:proofErr w:type="spellStart"/>
      <w:r w:rsidR="002D4272">
        <w:rPr>
          <w:rFonts w:ascii="Times New Roman" w:hAnsi="Times New Roman" w:cs="Times New Roman"/>
          <w:sz w:val="20"/>
          <w:szCs w:val="20"/>
        </w:rPr>
        <w:t>ș</w:t>
      </w:r>
      <w:r w:rsidR="00073B32">
        <w:rPr>
          <w:rFonts w:ascii="Times New Roman" w:hAnsi="Times New Roman" w:cs="Times New Roman"/>
          <w:sz w:val="20"/>
          <w:szCs w:val="20"/>
        </w:rPr>
        <w:t>i</w:t>
      </w:r>
      <w:proofErr w:type="spellEnd"/>
      <w:r w:rsidR="00073B32">
        <w:rPr>
          <w:rFonts w:ascii="Times New Roman" w:hAnsi="Times New Roman" w:cs="Times New Roman"/>
          <w:sz w:val="20"/>
          <w:szCs w:val="20"/>
        </w:rPr>
        <w:t xml:space="preserve"> a </w:t>
      </w:r>
      <w:proofErr w:type="spellStart"/>
      <w:r w:rsidR="00073B32">
        <w:rPr>
          <w:rFonts w:ascii="Times New Roman" w:hAnsi="Times New Roman" w:cs="Times New Roman"/>
          <w:sz w:val="20"/>
          <w:szCs w:val="20"/>
        </w:rPr>
        <w:t>unei</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conexiuni</w:t>
      </w:r>
      <w:proofErr w:type="spellEnd"/>
      <w:r w:rsidR="00073B32">
        <w:rPr>
          <w:rFonts w:ascii="Times New Roman" w:hAnsi="Times New Roman" w:cs="Times New Roman"/>
          <w:sz w:val="20"/>
          <w:szCs w:val="20"/>
        </w:rPr>
        <w:t xml:space="preserve"> cu </w:t>
      </w:r>
      <w:proofErr w:type="spellStart"/>
      <w:r w:rsidR="00073B32">
        <w:rPr>
          <w:rFonts w:ascii="Times New Roman" w:hAnsi="Times New Roman" w:cs="Times New Roman"/>
          <w:sz w:val="20"/>
          <w:szCs w:val="20"/>
        </w:rPr>
        <w:t>aceasta</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prin</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clasa</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ConnectionFactory</w:t>
      </w:r>
      <w:proofErr w:type="spellEnd"/>
      <w:r w:rsidR="00073B32">
        <w:rPr>
          <w:rFonts w:ascii="Times New Roman" w:hAnsi="Times New Roman" w:cs="Times New Roman"/>
          <w:sz w:val="20"/>
          <w:szCs w:val="20"/>
        </w:rPr>
        <w:t xml:space="preserve">, pe de </w:t>
      </w:r>
      <w:proofErr w:type="spellStart"/>
      <w:r w:rsidR="00073B32">
        <w:rPr>
          <w:rFonts w:ascii="Times New Roman" w:hAnsi="Times New Roman" w:cs="Times New Roman"/>
          <w:sz w:val="20"/>
          <w:szCs w:val="20"/>
        </w:rPr>
        <w:t>alt</w:t>
      </w:r>
      <w:r w:rsidR="002D4272">
        <w:rPr>
          <w:rFonts w:ascii="Times New Roman" w:hAnsi="Times New Roman" w:cs="Times New Roman"/>
          <w:sz w:val="20"/>
          <w:szCs w:val="20"/>
        </w:rPr>
        <w:t>ă</w:t>
      </w:r>
      <w:proofErr w:type="spellEnd"/>
      <w:r w:rsidR="00073B32">
        <w:rPr>
          <w:rFonts w:ascii="Times New Roman" w:hAnsi="Times New Roman" w:cs="Times New Roman"/>
          <w:sz w:val="20"/>
          <w:szCs w:val="20"/>
        </w:rPr>
        <w:t xml:space="preserve"> p</w:t>
      </w:r>
      <w:proofErr w:type="spellStart"/>
      <w:r w:rsidR="00073B32">
        <w:rPr>
          <w:rFonts w:ascii="Times New Roman" w:hAnsi="Times New Roman" w:cs="Times New Roman"/>
          <w:sz w:val="20"/>
          <w:szCs w:val="20"/>
        </w:rPr>
        <w:t>arte</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proiectul</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trebuie</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implementat</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folosin</w:t>
      </w:r>
      <w:r w:rsidR="002D4272">
        <w:rPr>
          <w:rFonts w:ascii="Times New Roman" w:hAnsi="Times New Roman" w:cs="Times New Roman"/>
          <w:sz w:val="20"/>
          <w:szCs w:val="20"/>
        </w:rPr>
        <w:t>d</w:t>
      </w:r>
      <w:proofErr w:type="spellEnd"/>
      <w:r w:rsidR="00073B32">
        <w:rPr>
          <w:rFonts w:ascii="Times New Roman" w:hAnsi="Times New Roman" w:cs="Times New Roman"/>
          <w:sz w:val="20"/>
          <w:szCs w:val="20"/>
        </w:rPr>
        <w:t xml:space="preserve"> Layers </w:t>
      </w:r>
      <w:proofErr w:type="spellStart"/>
      <w:r w:rsidR="002D4272">
        <w:rPr>
          <w:rFonts w:ascii="Times New Roman" w:hAnsi="Times New Roman" w:cs="Times New Roman"/>
          <w:sz w:val="20"/>
          <w:szCs w:val="20"/>
        </w:rPr>
        <w:t>ș</w:t>
      </w:r>
      <w:r w:rsidR="00073B32">
        <w:rPr>
          <w:rFonts w:ascii="Times New Roman" w:hAnsi="Times New Roman" w:cs="Times New Roman"/>
          <w:sz w:val="20"/>
          <w:szCs w:val="20"/>
        </w:rPr>
        <w:t>i</w:t>
      </w:r>
      <w:proofErr w:type="spellEnd"/>
      <w:r w:rsidR="00073B32">
        <w:rPr>
          <w:rFonts w:ascii="Times New Roman" w:hAnsi="Times New Roman" w:cs="Times New Roman"/>
          <w:sz w:val="20"/>
          <w:szCs w:val="20"/>
        </w:rPr>
        <w:t xml:space="preserve"> </w:t>
      </w:r>
      <w:proofErr w:type="spellStart"/>
      <w:r w:rsidR="00073B32">
        <w:rPr>
          <w:rFonts w:ascii="Times New Roman" w:hAnsi="Times New Roman" w:cs="Times New Roman"/>
          <w:sz w:val="20"/>
          <w:szCs w:val="20"/>
        </w:rPr>
        <w:t>validatori</w:t>
      </w:r>
      <w:proofErr w:type="spellEnd"/>
      <w:r w:rsidR="009F09C4">
        <w:rPr>
          <w:rFonts w:ascii="Times New Roman" w:hAnsi="Times New Roman" w:cs="Times New Roman"/>
          <w:sz w:val="20"/>
          <w:szCs w:val="20"/>
        </w:rPr>
        <w:t xml:space="preserve">, precum </w:t>
      </w:r>
      <w:proofErr w:type="spellStart"/>
      <w:r w:rsidR="002D4272">
        <w:rPr>
          <w:rFonts w:ascii="Times New Roman" w:hAnsi="Times New Roman" w:cs="Times New Roman"/>
          <w:sz w:val="20"/>
          <w:szCs w:val="20"/>
        </w:rPr>
        <w:t>ș</w:t>
      </w:r>
      <w:r w:rsidR="009F09C4">
        <w:rPr>
          <w:rFonts w:ascii="Times New Roman" w:hAnsi="Times New Roman" w:cs="Times New Roman"/>
          <w:sz w:val="20"/>
          <w:szCs w:val="20"/>
        </w:rPr>
        <w:t>i</w:t>
      </w:r>
      <w:proofErr w:type="spellEnd"/>
      <w:r w:rsidR="009F09C4">
        <w:rPr>
          <w:rFonts w:ascii="Times New Roman" w:hAnsi="Times New Roman" w:cs="Times New Roman"/>
          <w:sz w:val="20"/>
          <w:szCs w:val="20"/>
        </w:rPr>
        <w:t xml:space="preserve"> o </w:t>
      </w:r>
      <w:proofErr w:type="spellStart"/>
      <w:r w:rsidR="009F09C4">
        <w:rPr>
          <w:rFonts w:ascii="Times New Roman" w:hAnsi="Times New Roman" w:cs="Times New Roman"/>
          <w:sz w:val="20"/>
          <w:szCs w:val="20"/>
        </w:rPr>
        <w:t>clas</w:t>
      </w:r>
      <w:r w:rsidR="002D4272">
        <w:rPr>
          <w:rFonts w:ascii="Times New Roman" w:hAnsi="Times New Roman" w:cs="Times New Roman"/>
          <w:sz w:val="20"/>
          <w:szCs w:val="20"/>
        </w:rPr>
        <w:t>ă</w:t>
      </w:r>
      <w:proofErr w:type="spellEnd"/>
      <w:r w:rsidR="009F09C4">
        <w:rPr>
          <w:rFonts w:ascii="Times New Roman" w:hAnsi="Times New Roman" w:cs="Times New Roman"/>
          <w:sz w:val="20"/>
          <w:szCs w:val="20"/>
        </w:rPr>
        <w:t xml:space="preserve"> </w:t>
      </w:r>
      <w:proofErr w:type="spellStart"/>
      <w:r w:rsidR="009F09C4">
        <w:rPr>
          <w:rFonts w:ascii="Times New Roman" w:hAnsi="Times New Roman" w:cs="Times New Roman"/>
          <w:sz w:val="20"/>
          <w:szCs w:val="20"/>
        </w:rPr>
        <w:t>ambstractă</w:t>
      </w:r>
      <w:proofErr w:type="spellEnd"/>
      <w:r w:rsidR="009F09C4">
        <w:rPr>
          <w:rFonts w:ascii="Times New Roman" w:hAnsi="Times New Roman" w:cs="Times New Roman"/>
          <w:sz w:val="20"/>
          <w:szCs w:val="20"/>
        </w:rPr>
        <w:t xml:space="preserve"> DAO</w:t>
      </w:r>
      <w:r w:rsidR="00B22BB0">
        <w:rPr>
          <w:rFonts w:ascii="Times New Roman" w:hAnsi="Times New Roman" w:cs="Times New Roman"/>
          <w:sz w:val="20"/>
          <w:szCs w:val="20"/>
        </w:rPr>
        <w:t xml:space="preserve"> </w:t>
      </w:r>
      <w:r w:rsidR="00B22BB0">
        <w:rPr>
          <w:rFonts w:ascii="Times New Roman" w:hAnsi="Times New Roman" w:cs="Times New Roman"/>
          <w:sz w:val="20"/>
          <w:szCs w:val="20"/>
          <w:lang w:val="ro-RO"/>
        </w:rPr>
        <w:t xml:space="preserve">(Data Access </w:t>
      </w:r>
      <w:proofErr w:type="spellStart"/>
      <w:r w:rsidR="00B22BB0">
        <w:rPr>
          <w:rFonts w:ascii="Times New Roman" w:hAnsi="Times New Roman" w:cs="Times New Roman"/>
          <w:sz w:val="20"/>
          <w:szCs w:val="20"/>
          <w:lang w:val="ro-RO"/>
        </w:rPr>
        <w:t>Object</w:t>
      </w:r>
      <w:proofErr w:type="spellEnd"/>
      <w:r w:rsidR="00B22BB0">
        <w:rPr>
          <w:rFonts w:ascii="Times New Roman" w:hAnsi="Times New Roman" w:cs="Times New Roman"/>
          <w:sz w:val="20"/>
          <w:szCs w:val="20"/>
          <w:lang w:val="ro-RO"/>
        </w:rPr>
        <w:t xml:space="preserve">) </w:t>
      </w:r>
      <w:r w:rsidR="009F09C4">
        <w:rPr>
          <w:rFonts w:ascii="Times New Roman" w:hAnsi="Times New Roman" w:cs="Times New Roman"/>
          <w:sz w:val="20"/>
          <w:szCs w:val="20"/>
        </w:rPr>
        <w:t xml:space="preserve">care </w:t>
      </w:r>
      <w:proofErr w:type="spellStart"/>
      <w:r w:rsidR="009F09C4">
        <w:rPr>
          <w:rFonts w:ascii="Times New Roman" w:hAnsi="Times New Roman" w:cs="Times New Roman"/>
          <w:sz w:val="20"/>
          <w:szCs w:val="20"/>
        </w:rPr>
        <w:t>să</w:t>
      </w:r>
      <w:proofErr w:type="spellEnd"/>
      <w:r w:rsidR="009F09C4">
        <w:rPr>
          <w:rFonts w:ascii="Times New Roman" w:hAnsi="Times New Roman" w:cs="Times New Roman"/>
          <w:sz w:val="20"/>
          <w:szCs w:val="20"/>
        </w:rPr>
        <w:t xml:space="preserve"> </w:t>
      </w:r>
      <w:proofErr w:type="spellStart"/>
      <w:r w:rsidR="009F09C4">
        <w:rPr>
          <w:rFonts w:ascii="Times New Roman" w:hAnsi="Times New Roman" w:cs="Times New Roman"/>
          <w:sz w:val="20"/>
          <w:szCs w:val="20"/>
        </w:rPr>
        <w:t>con</w:t>
      </w:r>
      <w:r w:rsidR="002D4272">
        <w:rPr>
          <w:rFonts w:ascii="Times New Roman" w:hAnsi="Times New Roman" w:cs="Times New Roman"/>
          <w:sz w:val="20"/>
          <w:szCs w:val="20"/>
        </w:rPr>
        <w:t>ț</w:t>
      </w:r>
      <w:r w:rsidR="009F09C4">
        <w:rPr>
          <w:rFonts w:ascii="Times New Roman" w:hAnsi="Times New Roman" w:cs="Times New Roman"/>
          <w:sz w:val="20"/>
          <w:szCs w:val="20"/>
        </w:rPr>
        <w:t>ina</w:t>
      </w:r>
      <w:proofErr w:type="spellEnd"/>
      <w:r w:rsidR="009F09C4">
        <w:rPr>
          <w:rFonts w:ascii="Times New Roman" w:hAnsi="Times New Roman" w:cs="Times New Roman"/>
          <w:sz w:val="20"/>
          <w:szCs w:val="20"/>
        </w:rPr>
        <w:t xml:space="preserve"> </w:t>
      </w:r>
      <w:proofErr w:type="spellStart"/>
      <w:r w:rsidR="009F09C4">
        <w:rPr>
          <w:rFonts w:ascii="Times New Roman" w:hAnsi="Times New Roman" w:cs="Times New Roman"/>
          <w:sz w:val="20"/>
          <w:szCs w:val="20"/>
        </w:rPr>
        <w:t>principalele</w:t>
      </w:r>
      <w:proofErr w:type="spellEnd"/>
      <w:r w:rsidR="009F09C4">
        <w:rPr>
          <w:rFonts w:ascii="Times New Roman" w:hAnsi="Times New Roman" w:cs="Times New Roman"/>
          <w:sz w:val="20"/>
          <w:szCs w:val="20"/>
        </w:rPr>
        <w:t xml:space="preserve"> </w:t>
      </w:r>
      <w:proofErr w:type="spellStart"/>
      <w:r w:rsidR="009F09C4">
        <w:rPr>
          <w:rFonts w:ascii="Times New Roman" w:hAnsi="Times New Roman" w:cs="Times New Roman"/>
          <w:sz w:val="20"/>
          <w:szCs w:val="20"/>
        </w:rPr>
        <w:t>metode</w:t>
      </w:r>
      <w:proofErr w:type="spellEnd"/>
      <w:r w:rsidR="009F09C4">
        <w:rPr>
          <w:rFonts w:ascii="Times New Roman" w:hAnsi="Times New Roman" w:cs="Times New Roman"/>
          <w:sz w:val="20"/>
          <w:szCs w:val="20"/>
        </w:rPr>
        <w:t>.</w:t>
      </w:r>
    </w:p>
    <w:p w14:paraId="667D48A3" w14:textId="081F13E9" w:rsidR="009F09C4" w:rsidRDefault="00E66CF1" w:rsidP="00B329B0">
      <w:pPr>
        <w:ind w:firstLine="360"/>
        <w:jc w:val="both"/>
        <w:rPr>
          <w:rFonts w:ascii="Times New Roman" w:hAnsi="Times New Roman" w:cs="Times New Roman"/>
          <w:sz w:val="20"/>
          <w:szCs w:val="20"/>
        </w:rPr>
      </w:pPr>
      <w:proofErr w:type="spellStart"/>
      <w:r>
        <w:rPr>
          <w:rFonts w:ascii="Times New Roman" w:hAnsi="Times New Roman" w:cs="Times New Roman"/>
          <w:sz w:val="20"/>
          <w:szCs w:val="20"/>
        </w:rPr>
        <w:t>Aplica</w:t>
      </w:r>
      <w:r w:rsidR="002D4272">
        <w:rPr>
          <w:rFonts w:ascii="Times New Roman" w:hAnsi="Times New Roman" w:cs="Times New Roman"/>
          <w:sz w:val="20"/>
          <w:szCs w:val="20"/>
        </w:rPr>
        <w:t>ț</w:t>
      </w:r>
      <w:r>
        <w:rPr>
          <w:rFonts w:ascii="Times New Roman" w:hAnsi="Times New Roman" w:cs="Times New Roman"/>
          <w:sz w:val="20"/>
          <w:szCs w:val="20"/>
        </w:rPr>
        <w:t>ia</w:t>
      </w:r>
      <w:proofErr w:type="spellEnd"/>
      <w:r>
        <w:rPr>
          <w:rFonts w:ascii="Times New Roman" w:hAnsi="Times New Roman" w:cs="Times New Roman"/>
          <w:sz w:val="20"/>
          <w:szCs w:val="20"/>
        </w:rPr>
        <w:t xml:space="preserve"> are </w:t>
      </w:r>
      <w:proofErr w:type="spellStart"/>
      <w:r>
        <w:rPr>
          <w:rFonts w:ascii="Times New Roman" w:hAnsi="Times New Roman" w:cs="Times New Roman"/>
          <w:sz w:val="20"/>
          <w:szCs w:val="20"/>
        </w:rPr>
        <w:t>trei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tabele</w:t>
      </w:r>
      <w:proofErr w:type="spellEnd"/>
      <w:r>
        <w:rPr>
          <w:rFonts w:ascii="Times New Roman" w:hAnsi="Times New Roman" w:cs="Times New Roman"/>
          <w:sz w:val="20"/>
          <w:szCs w:val="20"/>
        </w:rPr>
        <w:t xml:space="preserve">: Client, Product și Order, fiecare are </w:t>
      </w:r>
      <w:r w:rsidR="0024379C">
        <w:rPr>
          <w:rFonts w:ascii="Times New Roman" w:hAnsi="Times New Roman" w:cs="Times New Roman"/>
          <w:sz w:val="20"/>
          <w:szCs w:val="20"/>
        </w:rPr>
        <w:t xml:space="preserve">diferite atribute </w:t>
      </w:r>
      <w:proofErr w:type="spellStart"/>
      <w:r w:rsidR="002D4272">
        <w:rPr>
          <w:rFonts w:ascii="Times New Roman" w:hAnsi="Times New Roman" w:cs="Times New Roman"/>
          <w:sz w:val="20"/>
          <w:szCs w:val="20"/>
        </w:rPr>
        <w:t>ș</w:t>
      </w:r>
      <w:r w:rsidR="0024379C">
        <w:rPr>
          <w:rFonts w:ascii="Times New Roman" w:hAnsi="Times New Roman" w:cs="Times New Roman"/>
          <w:sz w:val="20"/>
          <w:szCs w:val="20"/>
        </w:rPr>
        <w:t>i</w:t>
      </w:r>
      <w:proofErr w:type="spellEnd"/>
      <w:r w:rsidR="0024379C">
        <w:rPr>
          <w:rFonts w:ascii="Times New Roman" w:hAnsi="Times New Roman" w:cs="Times New Roman"/>
          <w:sz w:val="20"/>
          <w:szCs w:val="20"/>
        </w:rPr>
        <w:t xml:space="preserve"> </w:t>
      </w:r>
      <w:proofErr w:type="spellStart"/>
      <w:r w:rsidR="0024379C">
        <w:rPr>
          <w:rFonts w:ascii="Times New Roman" w:hAnsi="Times New Roman" w:cs="Times New Roman"/>
          <w:sz w:val="20"/>
          <w:szCs w:val="20"/>
        </w:rPr>
        <w:t>c</w:t>
      </w:r>
      <w:r w:rsidR="002D4272">
        <w:rPr>
          <w:rFonts w:ascii="Times New Roman" w:hAnsi="Times New Roman" w:cs="Times New Roman"/>
          <w:sz w:val="20"/>
          <w:szCs w:val="20"/>
        </w:rPr>
        <w:t>â</w:t>
      </w:r>
      <w:r w:rsidR="0024379C">
        <w:rPr>
          <w:rFonts w:ascii="Times New Roman" w:hAnsi="Times New Roman" w:cs="Times New Roman"/>
          <w:sz w:val="20"/>
          <w:szCs w:val="20"/>
        </w:rPr>
        <w:t>te</w:t>
      </w:r>
      <w:proofErr w:type="spellEnd"/>
      <w:r w:rsidR="0024379C">
        <w:rPr>
          <w:rFonts w:ascii="Times New Roman" w:hAnsi="Times New Roman" w:cs="Times New Roman"/>
          <w:sz w:val="20"/>
          <w:szCs w:val="20"/>
        </w:rPr>
        <w:t xml:space="preserve"> o cheie primară ID. Tabelul Client conține date specific clienților, precum: id, nume, prenume </w:t>
      </w:r>
      <w:proofErr w:type="spellStart"/>
      <w:r w:rsidR="002D4272">
        <w:rPr>
          <w:rFonts w:ascii="Times New Roman" w:hAnsi="Times New Roman" w:cs="Times New Roman"/>
          <w:sz w:val="20"/>
          <w:szCs w:val="20"/>
        </w:rPr>
        <w:t>ș</w:t>
      </w:r>
      <w:r w:rsidR="0024379C">
        <w:rPr>
          <w:rFonts w:ascii="Times New Roman" w:hAnsi="Times New Roman" w:cs="Times New Roman"/>
          <w:sz w:val="20"/>
          <w:szCs w:val="20"/>
        </w:rPr>
        <w:t>i</w:t>
      </w:r>
      <w:proofErr w:type="spellEnd"/>
      <w:r w:rsidR="0024379C">
        <w:rPr>
          <w:rFonts w:ascii="Times New Roman" w:hAnsi="Times New Roman" w:cs="Times New Roman"/>
          <w:sz w:val="20"/>
          <w:szCs w:val="20"/>
        </w:rPr>
        <w:t xml:space="preserve"> email, la care am pus un validator. Tabelul </w:t>
      </w:r>
      <w:r w:rsidR="002C00B8">
        <w:rPr>
          <w:rFonts w:ascii="Times New Roman" w:hAnsi="Times New Roman" w:cs="Times New Roman"/>
          <w:sz w:val="20"/>
          <w:szCs w:val="20"/>
        </w:rPr>
        <w:t xml:space="preserve">Product are date despre </w:t>
      </w:r>
      <w:proofErr w:type="spellStart"/>
      <w:r w:rsidR="002C00B8">
        <w:rPr>
          <w:rFonts w:ascii="Times New Roman" w:hAnsi="Times New Roman" w:cs="Times New Roman"/>
          <w:sz w:val="20"/>
          <w:szCs w:val="20"/>
        </w:rPr>
        <w:t>produsele</w:t>
      </w:r>
      <w:proofErr w:type="spellEnd"/>
      <w:r w:rsidR="002C00B8">
        <w:rPr>
          <w:rFonts w:ascii="Times New Roman" w:hAnsi="Times New Roman" w:cs="Times New Roman"/>
          <w:sz w:val="20"/>
          <w:szCs w:val="20"/>
        </w:rPr>
        <w:t xml:space="preserve"> din deposit </w:t>
      </w:r>
      <w:proofErr w:type="spellStart"/>
      <w:r w:rsidR="002D4272">
        <w:rPr>
          <w:rFonts w:ascii="Times New Roman" w:hAnsi="Times New Roman" w:cs="Times New Roman"/>
          <w:sz w:val="20"/>
          <w:szCs w:val="20"/>
        </w:rPr>
        <w:t>ș</w:t>
      </w:r>
      <w:r w:rsidR="002C00B8">
        <w:rPr>
          <w:rFonts w:ascii="Times New Roman" w:hAnsi="Times New Roman" w:cs="Times New Roman"/>
          <w:sz w:val="20"/>
          <w:szCs w:val="20"/>
        </w:rPr>
        <w:t>i</w:t>
      </w:r>
      <w:proofErr w:type="spellEnd"/>
      <w:r w:rsidR="002C00B8">
        <w:rPr>
          <w:rFonts w:ascii="Times New Roman" w:hAnsi="Times New Roman" w:cs="Times New Roman"/>
          <w:sz w:val="20"/>
          <w:szCs w:val="20"/>
        </w:rPr>
        <w:t xml:space="preserve"> </w:t>
      </w:r>
      <w:proofErr w:type="spellStart"/>
      <w:r w:rsidR="002C00B8">
        <w:rPr>
          <w:rFonts w:ascii="Times New Roman" w:hAnsi="Times New Roman" w:cs="Times New Roman"/>
          <w:sz w:val="20"/>
          <w:szCs w:val="20"/>
        </w:rPr>
        <w:t>anume</w:t>
      </w:r>
      <w:proofErr w:type="spellEnd"/>
      <w:r w:rsidR="002C00B8">
        <w:rPr>
          <w:rFonts w:ascii="Times New Roman" w:hAnsi="Times New Roman" w:cs="Times New Roman"/>
          <w:sz w:val="20"/>
          <w:szCs w:val="20"/>
        </w:rPr>
        <w:t xml:space="preserve"> id, </w:t>
      </w:r>
      <w:proofErr w:type="spellStart"/>
      <w:r w:rsidR="002C00B8">
        <w:rPr>
          <w:rFonts w:ascii="Times New Roman" w:hAnsi="Times New Roman" w:cs="Times New Roman"/>
          <w:sz w:val="20"/>
          <w:szCs w:val="20"/>
        </w:rPr>
        <w:t>nume</w:t>
      </w:r>
      <w:proofErr w:type="spellEnd"/>
      <w:r w:rsidR="002C00B8">
        <w:rPr>
          <w:rFonts w:ascii="Times New Roman" w:hAnsi="Times New Roman" w:cs="Times New Roman"/>
          <w:sz w:val="20"/>
          <w:szCs w:val="20"/>
        </w:rPr>
        <w:t>, preț si cantitate</w:t>
      </w:r>
      <w:r w:rsidR="00666255">
        <w:rPr>
          <w:rFonts w:ascii="Times New Roman" w:hAnsi="Times New Roman" w:cs="Times New Roman"/>
          <w:sz w:val="20"/>
          <w:szCs w:val="20"/>
        </w:rPr>
        <w:t>, iar tabeleul Order face legatura intre cele doua tabele de mai devreme conținand idOrder</w:t>
      </w:r>
      <w:r w:rsidR="00F2739B">
        <w:rPr>
          <w:rFonts w:ascii="Times New Roman" w:hAnsi="Times New Roman" w:cs="Times New Roman"/>
          <w:sz w:val="20"/>
          <w:szCs w:val="20"/>
        </w:rPr>
        <w:t>, idClient, idProduct si cantitatea comenzii.</w:t>
      </w:r>
    </w:p>
    <w:p w14:paraId="559B4050" w14:textId="31A788BB" w:rsidR="000A4EC9" w:rsidRPr="00F23BF2" w:rsidRDefault="00C00702" w:rsidP="00F23BF2">
      <w:pPr>
        <w:ind w:firstLine="360"/>
        <w:jc w:val="both"/>
        <w:rPr>
          <w:rFonts w:ascii="Times New Roman" w:hAnsi="Times New Roman" w:cs="Times New Roman"/>
          <w:sz w:val="20"/>
          <w:szCs w:val="20"/>
        </w:rPr>
      </w:pPr>
      <w:r>
        <w:rPr>
          <w:rFonts w:ascii="Times New Roman" w:hAnsi="Times New Roman" w:cs="Times New Roman"/>
          <w:sz w:val="20"/>
          <w:szCs w:val="20"/>
        </w:rPr>
        <w:t xml:space="preserve">Pe </w:t>
      </w:r>
      <w:proofErr w:type="spellStart"/>
      <w:r>
        <w:rPr>
          <w:rFonts w:ascii="Times New Roman" w:hAnsi="Times New Roman" w:cs="Times New Roman"/>
          <w:sz w:val="20"/>
          <w:szCs w:val="20"/>
        </w:rPr>
        <w:t>fiecare</w:t>
      </w:r>
      <w:proofErr w:type="spellEnd"/>
      <w:r>
        <w:rPr>
          <w:rFonts w:ascii="Times New Roman" w:hAnsi="Times New Roman" w:cs="Times New Roman"/>
          <w:sz w:val="20"/>
          <w:szCs w:val="20"/>
        </w:rPr>
        <w:t xml:space="preserve"> table,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poate sa introduca de la tastatura date noi in tab</w:t>
      </w:r>
      <w:r w:rsidR="00FE0CD4">
        <w:rPr>
          <w:rFonts w:ascii="Times New Roman" w:hAnsi="Times New Roman" w:cs="Times New Roman"/>
          <w:sz w:val="20"/>
          <w:szCs w:val="20"/>
        </w:rPr>
        <w:t>el</w:t>
      </w:r>
      <w:r>
        <w:rPr>
          <w:rFonts w:ascii="Times New Roman" w:hAnsi="Times New Roman" w:cs="Times New Roman"/>
          <w:sz w:val="20"/>
          <w:szCs w:val="20"/>
        </w:rPr>
        <w:t xml:space="preserve">, poate sa le stearga si poate sa le verifice. Am create si un buton de view care permite </w:t>
      </w:r>
      <w:r w:rsidR="00FE0CD4">
        <w:rPr>
          <w:rFonts w:ascii="Times New Roman" w:hAnsi="Times New Roman" w:cs="Times New Roman"/>
          <w:sz w:val="20"/>
          <w:szCs w:val="20"/>
        </w:rPr>
        <w:t xml:space="preserve">utilizatorului sa dea un refresh pentru a vedea ultimele modificari facute. </w:t>
      </w:r>
      <w:r w:rsidR="00512F12">
        <w:rPr>
          <w:rFonts w:ascii="Times New Roman" w:hAnsi="Times New Roman" w:cs="Times New Roman"/>
          <w:sz w:val="20"/>
          <w:szCs w:val="20"/>
        </w:rPr>
        <w:t>Un mod prin care se poate scoate în evidență ace</w:t>
      </w:r>
      <w:r w:rsidR="005938A4">
        <w:rPr>
          <w:rFonts w:ascii="Times New Roman" w:hAnsi="Times New Roman" w:cs="Times New Roman"/>
          <w:sz w:val="20"/>
          <w:szCs w:val="20"/>
        </w:rPr>
        <w:t xml:space="preserve">astă structură </w:t>
      </w:r>
      <w:r w:rsidR="00470964">
        <w:rPr>
          <w:rFonts w:ascii="Times New Roman" w:hAnsi="Times New Roman" w:cs="Times New Roman"/>
          <w:sz w:val="20"/>
          <w:szCs w:val="20"/>
        </w:rPr>
        <w:t>este generarea unei Diagrame USE CASE</w:t>
      </w:r>
      <w:r w:rsidR="00E20B67">
        <w:rPr>
          <w:rFonts w:ascii="Times New Roman" w:hAnsi="Times New Roman" w:cs="Times New Roman"/>
          <w:sz w:val="20"/>
          <w:szCs w:val="20"/>
        </w:rPr>
        <w:t>.</w:t>
      </w:r>
    </w:p>
    <w:p w14:paraId="3BEA01E1" w14:textId="0173CFC0" w:rsidR="000A4EC9" w:rsidRDefault="008C4BCF" w:rsidP="00A60D89">
      <w:pPr>
        <w:ind w:firstLine="720"/>
        <w:jc w:val="both"/>
        <w:rPr>
          <w:rFonts w:ascii="Times New Roman" w:hAnsi="Times New Roman" w:cs="Times New Roman"/>
          <w:sz w:val="20"/>
          <w:szCs w:val="20"/>
          <w:lang w:val="ro-RO"/>
        </w:rPr>
      </w:pPr>
      <w:r w:rsidRPr="00F23BF2">
        <w:rPr>
          <w:rFonts w:ascii="Times New Roman" w:hAnsi="Times New Roman" w:cs="Times New Roman"/>
          <w:noProof/>
          <w:sz w:val="20"/>
          <w:szCs w:val="20"/>
        </w:rPr>
        <w:drawing>
          <wp:anchor distT="0" distB="0" distL="114300" distR="114300" simplePos="0" relativeHeight="251684864" behindDoc="1" locked="0" layoutInCell="1" allowOverlap="1" wp14:anchorId="4970815F" wp14:editId="451984EA">
            <wp:simplePos x="0" y="0"/>
            <wp:positionH relativeFrom="margin">
              <wp:posOffset>609600</wp:posOffset>
            </wp:positionH>
            <wp:positionV relativeFrom="paragraph">
              <wp:posOffset>121920</wp:posOffset>
            </wp:positionV>
            <wp:extent cx="4914900" cy="3656330"/>
            <wp:effectExtent l="0" t="0" r="0" b="1270"/>
            <wp:wrapTight wrapText="bothSides">
              <wp:wrapPolygon edited="0">
                <wp:start x="0" y="0"/>
                <wp:lineTo x="0" y="21495"/>
                <wp:lineTo x="21516" y="21495"/>
                <wp:lineTo x="21516"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4900" cy="3656330"/>
                    </a:xfrm>
                    <a:prstGeom prst="rect">
                      <a:avLst/>
                    </a:prstGeom>
                  </pic:spPr>
                </pic:pic>
              </a:graphicData>
            </a:graphic>
            <wp14:sizeRelH relativeFrom="margin">
              <wp14:pctWidth>0</wp14:pctWidth>
            </wp14:sizeRelH>
            <wp14:sizeRelV relativeFrom="margin">
              <wp14:pctHeight>0</wp14:pctHeight>
            </wp14:sizeRelV>
          </wp:anchor>
        </w:drawing>
      </w:r>
    </w:p>
    <w:p w14:paraId="64FFF6FB" w14:textId="77777777" w:rsidR="008C4BCF" w:rsidRDefault="008C4BCF" w:rsidP="00A60D89">
      <w:pPr>
        <w:ind w:firstLine="720"/>
        <w:jc w:val="both"/>
        <w:rPr>
          <w:rFonts w:ascii="Times New Roman" w:hAnsi="Times New Roman" w:cs="Times New Roman"/>
          <w:sz w:val="20"/>
          <w:szCs w:val="20"/>
          <w:lang w:val="ro-RO"/>
        </w:rPr>
      </w:pPr>
    </w:p>
    <w:p w14:paraId="4EECFBF0" w14:textId="77777777" w:rsidR="008C4BCF" w:rsidRDefault="008C4BCF" w:rsidP="00A60D89">
      <w:pPr>
        <w:ind w:firstLine="720"/>
        <w:jc w:val="both"/>
        <w:rPr>
          <w:rFonts w:ascii="Times New Roman" w:hAnsi="Times New Roman" w:cs="Times New Roman"/>
          <w:sz w:val="20"/>
          <w:szCs w:val="20"/>
          <w:lang w:val="ro-RO"/>
        </w:rPr>
      </w:pPr>
    </w:p>
    <w:p w14:paraId="6F71A438" w14:textId="27E1AEA9" w:rsidR="008C4BCF" w:rsidRDefault="008C4BCF" w:rsidP="00A60D89">
      <w:pPr>
        <w:ind w:firstLine="720"/>
        <w:jc w:val="both"/>
        <w:rPr>
          <w:rFonts w:ascii="Times New Roman" w:hAnsi="Times New Roman" w:cs="Times New Roman"/>
          <w:sz w:val="20"/>
          <w:szCs w:val="20"/>
          <w:lang w:val="ro-RO"/>
        </w:rPr>
      </w:pPr>
    </w:p>
    <w:p w14:paraId="5D978C70" w14:textId="6C963D26" w:rsidR="008C4BCF" w:rsidRDefault="008C4BCF" w:rsidP="00A60D89">
      <w:pPr>
        <w:ind w:firstLine="720"/>
        <w:jc w:val="both"/>
        <w:rPr>
          <w:rFonts w:ascii="Times New Roman" w:hAnsi="Times New Roman" w:cs="Times New Roman"/>
          <w:sz w:val="20"/>
          <w:szCs w:val="20"/>
          <w:lang w:val="ro-RO"/>
        </w:rPr>
      </w:pPr>
    </w:p>
    <w:p w14:paraId="2EC541A5" w14:textId="4D4AE1D7" w:rsidR="008C4BCF" w:rsidRDefault="008C4BCF" w:rsidP="00A60D89">
      <w:pPr>
        <w:ind w:firstLine="720"/>
        <w:jc w:val="both"/>
        <w:rPr>
          <w:rFonts w:ascii="Times New Roman" w:hAnsi="Times New Roman" w:cs="Times New Roman"/>
          <w:sz w:val="20"/>
          <w:szCs w:val="20"/>
          <w:lang w:val="ro-RO"/>
        </w:rPr>
      </w:pPr>
    </w:p>
    <w:p w14:paraId="63668700" w14:textId="25CD54A1" w:rsidR="008C4BCF" w:rsidRDefault="008C4BCF" w:rsidP="00A60D89">
      <w:pPr>
        <w:ind w:firstLine="720"/>
        <w:jc w:val="both"/>
        <w:rPr>
          <w:rFonts w:ascii="Times New Roman" w:hAnsi="Times New Roman" w:cs="Times New Roman"/>
          <w:sz w:val="20"/>
          <w:szCs w:val="20"/>
          <w:lang w:val="ro-RO"/>
        </w:rPr>
      </w:pPr>
    </w:p>
    <w:p w14:paraId="502FBBA2" w14:textId="77777777" w:rsidR="008C4BCF" w:rsidRDefault="008C4BCF" w:rsidP="00A60D89">
      <w:pPr>
        <w:ind w:firstLine="720"/>
        <w:jc w:val="both"/>
        <w:rPr>
          <w:rFonts w:ascii="Times New Roman" w:hAnsi="Times New Roman" w:cs="Times New Roman"/>
          <w:sz w:val="20"/>
          <w:szCs w:val="20"/>
          <w:lang w:val="ro-RO"/>
        </w:rPr>
      </w:pPr>
    </w:p>
    <w:p w14:paraId="35902112" w14:textId="77777777" w:rsidR="008C4BCF" w:rsidRDefault="008C4BCF" w:rsidP="00A60D89">
      <w:pPr>
        <w:ind w:firstLine="720"/>
        <w:jc w:val="both"/>
        <w:rPr>
          <w:rFonts w:ascii="Times New Roman" w:hAnsi="Times New Roman" w:cs="Times New Roman"/>
          <w:sz w:val="20"/>
          <w:szCs w:val="20"/>
          <w:lang w:val="ro-RO"/>
        </w:rPr>
      </w:pPr>
    </w:p>
    <w:p w14:paraId="551E53C1" w14:textId="6BAB7EE2" w:rsidR="008C4BCF" w:rsidRDefault="008C4BCF" w:rsidP="00A60D89">
      <w:pPr>
        <w:ind w:firstLine="720"/>
        <w:jc w:val="both"/>
        <w:rPr>
          <w:rFonts w:ascii="Times New Roman" w:hAnsi="Times New Roman" w:cs="Times New Roman"/>
          <w:sz w:val="20"/>
          <w:szCs w:val="20"/>
          <w:lang w:val="ro-RO"/>
        </w:rPr>
      </w:pPr>
    </w:p>
    <w:p w14:paraId="5111258E" w14:textId="77777777" w:rsidR="008C4BCF" w:rsidRDefault="008C4BCF" w:rsidP="00A60D89">
      <w:pPr>
        <w:ind w:firstLine="720"/>
        <w:jc w:val="both"/>
        <w:rPr>
          <w:rFonts w:ascii="Times New Roman" w:hAnsi="Times New Roman" w:cs="Times New Roman"/>
          <w:sz w:val="20"/>
          <w:szCs w:val="20"/>
          <w:lang w:val="ro-RO"/>
        </w:rPr>
      </w:pPr>
    </w:p>
    <w:p w14:paraId="7135F102" w14:textId="06A3F3DC" w:rsidR="008C4BCF" w:rsidRDefault="008C4BCF" w:rsidP="00A60D89">
      <w:pPr>
        <w:ind w:firstLine="720"/>
        <w:jc w:val="both"/>
        <w:rPr>
          <w:rFonts w:ascii="Times New Roman" w:hAnsi="Times New Roman" w:cs="Times New Roman"/>
          <w:sz w:val="20"/>
          <w:szCs w:val="20"/>
          <w:lang w:val="ro-RO"/>
        </w:rPr>
      </w:pPr>
    </w:p>
    <w:p w14:paraId="6C46E035" w14:textId="77777777" w:rsidR="008C4BCF" w:rsidRDefault="008C4BCF" w:rsidP="00A60D89">
      <w:pPr>
        <w:ind w:firstLine="720"/>
        <w:jc w:val="both"/>
        <w:rPr>
          <w:rFonts w:ascii="Times New Roman" w:hAnsi="Times New Roman" w:cs="Times New Roman"/>
          <w:sz w:val="20"/>
          <w:szCs w:val="20"/>
          <w:lang w:val="ro-RO"/>
        </w:rPr>
      </w:pPr>
    </w:p>
    <w:p w14:paraId="02667FC6" w14:textId="1FF8F976" w:rsidR="008C4BCF" w:rsidRDefault="008C4BCF" w:rsidP="00A60D89">
      <w:pPr>
        <w:ind w:firstLine="720"/>
        <w:jc w:val="both"/>
        <w:rPr>
          <w:rFonts w:ascii="Times New Roman" w:hAnsi="Times New Roman" w:cs="Times New Roman"/>
          <w:sz w:val="20"/>
          <w:szCs w:val="20"/>
          <w:lang w:val="ro-RO"/>
        </w:rPr>
      </w:pPr>
    </w:p>
    <w:p w14:paraId="10DDB838" w14:textId="677B54DF" w:rsidR="008C4BCF" w:rsidRDefault="008C4BCF" w:rsidP="00A60D89">
      <w:pPr>
        <w:ind w:firstLine="720"/>
        <w:jc w:val="both"/>
        <w:rPr>
          <w:rFonts w:ascii="Times New Roman" w:hAnsi="Times New Roman" w:cs="Times New Roman"/>
          <w:sz w:val="20"/>
          <w:szCs w:val="20"/>
          <w:lang w:val="ro-RO"/>
        </w:rPr>
      </w:pPr>
    </w:p>
    <w:p w14:paraId="4D045C3E" w14:textId="6AB15155" w:rsidR="008C4BCF" w:rsidRDefault="008C4BCF" w:rsidP="00A60D89">
      <w:pPr>
        <w:ind w:firstLine="720"/>
        <w:jc w:val="both"/>
        <w:rPr>
          <w:rFonts w:ascii="Times New Roman" w:hAnsi="Times New Roman" w:cs="Times New Roman"/>
          <w:sz w:val="20"/>
          <w:szCs w:val="20"/>
          <w:lang w:val="ro-RO"/>
        </w:rPr>
      </w:pPr>
    </w:p>
    <w:p w14:paraId="0EBF3E01" w14:textId="629300F7" w:rsidR="008C4BCF" w:rsidRDefault="008C4BCF" w:rsidP="00A60D89">
      <w:pPr>
        <w:ind w:firstLine="720"/>
        <w:jc w:val="both"/>
        <w:rPr>
          <w:rFonts w:ascii="Times New Roman" w:hAnsi="Times New Roman" w:cs="Times New Roman"/>
          <w:sz w:val="20"/>
          <w:szCs w:val="20"/>
          <w:lang w:val="ro-RO"/>
        </w:rPr>
      </w:pPr>
    </w:p>
    <w:p w14:paraId="605451BF" w14:textId="11D146F5" w:rsidR="008C4BCF" w:rsidRDefault="008C4BCF" w:rsidP="00A60D89">
      <w:pPr>
        <w:ind w:firstLine="720"/>
        <w:jc w:val="both"/>
        <w:rPr>
          <w:rFonts w:ascii="Times New Roman" w:hAnsi="Times New Roman" w:cs="Times New Roman"/>
          <w:sz w:val="20"/>
          <w:szCs w:val="20"/>
          <w:lang w:val="ro-RO"/>
        </w:rPr>
      </w:pPr>
    </w:p>
    <w:p w14:paraId="75338D2D" w14:textId="3293C88B" w:rsidR="008C4BCF" w:rsidRDefault="008C4BCF" w:rsidP="00A60D89">
      <w:pPr>
        <w:ind w:firstLine="720"/>
        <w:jc w:val="both"/>
        <w:rPr>
          <w:rFonts w:ascii="Times New Roman" w:hAnsi="Times New Roman" w:cs="Times New Roman"/>
          <w:sz w:val="20"/>
          <w:szCs w:val="20"/>
          <w:lang w:val="ro-RO"/>
        </w:rPr>
      </w:pPr>
    </w:p>
    <w:p w14:paraId="23E7327F" w14:textId="77777777" w:rsidR="008C4BCF" w:rsidRDefault="008C4BCF" w:rsidP="00A60D89">
      <w:pPr>
        <w:ind w:firstLine="720"/>
        <w:jc w:val="both"/>
        <w:rPr>
          <w:rFonts w:ascii="Times New Roman" w:hAnsi="Times New Roman" w:cs="Times New Roman"/>
          <w:sz w:val="20"/>
          <w:szCs w:val="20"/>
          <w:lang w:val="ro-RO"/>
        </w:rPr>
      </w:pPr>
    </w:p>
    <w:p w14:paraId="5C198FF8" w14:textId="77777777" w:rsidR="008C4BCF" w:rsidRDefault="008C4BCF" w:rsidP="00A60D89">
      <w:pPr>
        <w:ind w:firstLine="720"/>
        <w:jc w:val="both"/>
        <w:rPr>
          <w:rFonts w:ascii="Times New Roman" w:hAnsi="Times New Roman" w:cs="Times New Roman"/>
          <w:sz w:val="20"/>
          <w:szCs w:val="20"/>
          <w:lang w:val="ro-RO"/>
        </w:rPr>
      </w:pPr>
    </w:p>
    <w:p w14:paraId="4BF897E3" w14:textId="377B3BC0" w:rsidR="008C4BCF" w:rsidRDefault="008C4BCF" w:rsidP="00A60D89">
      <w:pPr>
        <w:ind w:firstLine="720"/>
        <w:jc w:val="both"/>
        <w:rPr>
          <w:rFonts w:ascii="Times New Roman" w:hAnsi="Times New Roman" w:cs="Times New Roman"/>
          <w:sz w:val="20"/>
          <w:szCs w:val="20"/>
          <w:lang w:val="ro-RO"/>
        </w:rPr>
      </w:pPr>
    </w:p>
    <w:p w14:paraId="483825F0" w14:textId="77777777" w:rsidR="008C4BCF" w:rsidRDefault="008C4BCF" w:rsidP="00A60D89">
      <w:pPr>
        <w:ind w:firstLine="720"/>
        <w:jc w:val="both"/>
        <w:rPr>
          <w:rFonts w:ascii="Times New Roman" w:hAnsi="Times New Roman" w:cs="Times New Roman"/>
          <w:sz w:val="20"/>
          <w:szCs w:val="20"/>
          <w:lang w:val="ro-RO"/>
        </w:rPr>
      </w:pPr>
    </w:p>
    <w:p w14:paraId="7C1C24E3" w14:textId="3BC6EE08" w:rsidR="008C4BCF" w:rsidRDefault="008C4BCF" w:rsidP="00A60D89">
      <w:pPr>
        <w:ind w:firstLine="720"/>
        <w:jc w:val="both"/>
        <w:rPr>
          <w:rFonts w:ascii="Times New Roman" w:hAnsi="Times New Roman" w:cs="Times New Roman"/>
          <w:sz w:val="20"/>
          <w:szCs w:val="20"/>
          <w:lang w:val="ro-RO"/>
        </w:rPr>
      </w:pPr>
    </w:p>
    <w:p w14:paraId="32A15B5B" w14:textId="73103E6E" w:rsidR="002C5A11" w:rsidRDefault="00AD4A27" w:rsidP="00A60D89">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În diagrama de mai sus </w:t>
      </w:r>
      <w:r w:rsidR="002E4A0D">
        <w:rPr>
          <w:rFonts w:ascii="Times New Roman" w:hAnsi="Times New Roman" w:cs="Times New Roman"/>
          <w:sz w:val="20"/>
          <w:szCs w:val="20"/>
          <w:lang w:val="ro-RO"/>
        </w:rPr>
        <w:t xml:space="preserve">este prezentată structura logică a proiectului. </w:t>
      </w:r>
      <w:r w:rsidR="00755947">
        <w:rPr>
          <w:rFonts w:ascii="Times New Roman" w:hAnsi="Times New Roman" w:cs="Times New Roman"/>
          <w:sz w:val="20"/>
          <w:szCs w:val="20"/>
          <w:lang w:val="ro-RO"/>
        </w:rPr>
        <w:t xml:space="preserve">Sistemul este </w:t>
      </w:r>
      <w:r w:rsidR="00E9379B">
        <w:rPr>
          <w:rFonts w:ascii="Times New Roman" w:hAnsi="Times New Roman" w:cs="Times New Roman"/>
          <w:sz w:val="20"/>
          <w:szCs w:val="20"/>
          <w:lang w:val="ro-RO"/>
        </w:rPr>
        <w:t xml:space="preserve">aplicația în sine </w:t>
      </w:r>
      <w:r w:rsidR="00F73D4D">
        <w:rPr>
          <w:rFonts w:ascii="Times New Roman" w:hAnsi="Times New Roman" w:cs="Times New Roman"/>
          <w:sz w:val="20"/>
          <w:szCs w:val="20"/>
          <w:lang w:val="ro-RO"/>
        </w:rPr>
        <w:t xml:space="preserve">prin care utilizatorul poate sa </w:t>
      </w:r>
      <w:proofErr w:type="spellStart"/>
      <w:r w:rsidR="00F73D4D">
        <w:rPr>
          <w:rFonts w:ascii="Times New Roman" w:hAnsi="Times New Roman" w:cs="Times New Roman"/>
          <w:sz w:val="20"/>
          <w:szCs w:val="20"/>
          <w:lang w:val="ro-RO"/>
        </w:rPr>
        <w:t>introduca</w:t>
      </w:r>
      <w:proofErr w:type="spellEnd"/>
      <w:r w:rsidR="00F73D4D">
        <w:rPr>
          <w:rFonts w:ascii="Times New Roman" w:hAnsi="Times New Roman" w:cs="Times New Roman"/>
          <w:sz w:val="20"/>
          <w:szCs w:val="20"/>
          <w:lang w:val="ro-RO"/>
        </w:rPr>
        <w:t xml:space="preserve"> date in cele 3 tabele</w:t>
      </w:r>
      <w:r w:rsidR="00FB07AF">
        <w:rPr>
          <w:rFonts w:ascii="Times New Roman" w:hAnsi="Times New Roman" w:cs="Times New Roman"/>
          <w:sz w:val="20"/>
          <w:szCs w:val="20"/>
          <w:lang w:val="ro-RO"/>
        </w:rPr>
        <w:t xml:space="preserve">. Introducerea </w:t>
      </w:r>
      <w:r w:rsidR="00501EB8">
        <w:rPr>
          <w:rFonts w:ascii="Times New Roman" w:hAnsi="Times New Roman" w:cs="Times New Roman"/>
          <w:sz w:val="20"/>
          <w:szCs w:val="20"/>
          <w:lang w:val="ro-RO"/>
        </w:rPr>
        <w:t xml:space="preserve">datelor </w:t>
      </w:r>
      <w:r w:rsidR="00FB07AF">
        <w:rPr>
          <w:rFonts w:ascii="Times New Roman" w:hAnsi="Times New Roman" w:cs="Times New Roman"/>
          <w:sz w:val="20"/>
          <w:szCs w:val="20"/>
          <w:lang w:val="ro-RO"/>
        </w:rPr>
        <w:t>este dependentă de actor, precum</w:t>
      </w:r>
      <w:r w:rsidR="00B47312">
        <w:rPr>
          <w:rFonts w:ascii="Times New Roman" w:hAnsi="Times New Roman" w:cs="Times New Roman"/>
          <w:sz w:val="20"/>
          <w:szCs w:val="20"/>
          <w:lang w:val="ro-RO"/>
        </w:rPr>
        <w:t xml:space="preserve"> și </w:t>
      </w:r>
      <w:r w:rsidR="00501EB8">
        <w:rPr>
          <w:rFonts w:ascii="Times New Roman" w:hAnsi="Times New Roman" w:cs="Times New Roman"/>
          <w:sz w:val="20"/>
          <w:szCs w:val="20"/>
          <w:lang w:val="ro-RO"/>
        </w:rPr>
        <w:t>apăsarea pe buto</w:t>
      </w:r>
      <w:r w:rsidR="00F73D4D">
        <w:rPr>
          <w:rFonts w:ascii="Times New Roman" w:hAnsi="Times New Roman" w:cs="Times New Roman"/>
          <w:sz w:val="20"/>
          <w:szCs w:val="20"/>
          <w:lang w:val="ro-RO"/>
        </w:rPr>
        <w:t xml:space="preserve">anele de pe </w:t>
      </w:r>
      <w:proofErr w:type="spellStart"/>
      <w:r w:rsidR="00F73D4D">
        <w:rPr>
          <w:rFonts w:ascii="Times New Roman" w:hAnsi="Times New Roman" w:cs="Times New Roman"/>
          <w:sz w:val="20"/>
          <w:szCs w:val="20"/>
          <w:lang w:val="ro-RO"/>
        </w:rPr>
        <w:t>interfata</w:t>
      </w:r>
      <w:proofErr w:type="spellEnd"/>
      <w:r w:rsidR="00501EB8">
        <w:rPr>
          <w:rFonts w:ascii="Times New Roman" w:hAnsi="Times New Roman" w:cs="Times New Roman"/>
          <w:sz w:val="20"/>
          <w:szCs w:val="20"/>
          <w:lang w:val="ro-RO"/>
        </w:rPr>
        <w:t xml:space="preserve"> </w:t>
      </w:r>
      <w:r w:rsidR="00B47312">
        <w:rPr>
          <w:rFonts w:ascii="Times New Roman" w:hAnsi="Times New Roman" w:cs="Times New Roman"/>
          <w:sz w:val="20"/>
          <w:szCs w:val="20"/>
          <w:lang w:val="ro-RO"/>
        </w:rPr>
        <w:t xml:space="preserve">și </w:t>
      </w:r>
      <w:r w:rsidR="00FB07AF">
        <w:rPr>
          <w:rFonts w:ascii="Times New Roman" w:hAnsi="Times New Roman" w:cs="Times New Roman"/>
          <w:sz w:val="20"/>
          <w:szCs w:val="20"/>
          <w:lang w:val="ro-RO"/>
        </w:rPr>
        <w:t>ieșirea din program.</w:t>
      </w:r>
      <w:r w:rsidR="00501EB8">
        <w:rPr>
          <w:rFonts w:ascii="Times New Roman" w:hAnsi="Times New Roman" w:cs="Times New Roman"/>
          <w:sz w:val="20"/>
          <w:szCs w:val="20"/>
          <w:lang w:val="ro-RO"/>
        </w:rPr>
        <w:t xml:space="preserve"> După ce au fost introduse datele și aplicația este pornită, </w:t>
      </w:r>
      <w:r w:rsidR="00561EA9">
        <w:rPr>
          <w:rFonts w:ascii="Times New Roman" w:hAnsi="Times New Roman" w:cs="Times New Roman"/>
          <w:sz w:val="20"/>
          <w:szCs w:val="20"/>
          <w:lang w:val="ro-RO"/>
        </w:rPr>
        <w:t xml:space="preserve">utilizatorul poate sa </w:t>
      </w:r>
      <w:proofErr w:type="spellStart"/>
      <w:r w:rsidR="00561EA9">
        <w:rPr>
          <w:rFonts w:ascii="Times New Roman" w:hAnsi="Times New Roman" w:cs="Times New Roman"/>
          <w:sz w:val="20"/>
          <w:szCs w:val="20"/>
          <w:lang w:val="ro-RO"/>
        </w:rPr>
        <w:t>aleaga</w:t>
      </w:r>
      <w:proofErr w:type="spellEnd"/>
      <w:r w:rsidR="00561EA9">
        <w:rPr>
          <w:rFonts w:ascii="Times New Roman" w:hAnsi="Times New Roman" w:cs="Times New Roman"/>
          <w:sz w:val="20"/>
          <w:szCs w:val="20"/>
          <w:lang w:val="ro-RO"/>
        </w:rPr>
        <w:t xml:space="preserve"> intre cele 3 </w:t>
      </w:r>
      <w:proofErr w:type="spellStart"/>
      <w:r w:rsidR="00561EA9">
        <w:rPr>
          <w:rFonts w:ascii="Times New Roman" w:hAnsi="Times New Roman" w:cs="Times New Roman"/>
          <w:sz w:val="20"/>
          <w:szCs w:val="20"/>
          <w:lang w:val="ro-RO"/>
        </w:rPr>
        <w:t>operatii</w:t>
      </w:r>
      <w:proofErr w:type="spellEnd"/>
      <w:r w:rsidR="00561EA9">
        <w:rPr>
          <w:rFonts w:ascii="Times New Roman" w:hAnsi="Times New Roman" w:cs="Times New Roman"/>
          <w:sz w:val="20"/>
          <w:szCs w:val="20"/>
          <w:lang w:val="ro-RO"/>
        </w:rPr>
        <w:t xml:space="preserve"> de modificare a tabelelor si anume insert, </w:t>
      </w:r>
      <w:proofErr w:type="spellStart"/>
      <w:r w:rsidR="00561EA9">
        <w:rPr>
          <w:rFonts w:ascii="Times New Roman" w:hAnsi="Times New Roman" w:cs="Times New Roman"/>
          <w:sz w:val="20"/>
          <w:szCs w:val="20"/>
          <w:lang w:val="ro-RO"/>
        </w:rPr>
        <w:t>delete</w:t>
      </w:r>
      <w:proofErr w:type="spellEnd"/>
      <w:r w:rsidR="00561EA9">
        <w:rPr>
          <w:rFonts w:ascii="Times New Roman" w:hAnsi="Times New Roman" w:cs="Times New Roman"/>
          <w:sz w:val="20"/>
          <w:szCs w:val="20"/>
          <w:lang w:val="ro-RO"/>
        </w:rPr>
        <w:t xml:space="preserve"> si update.</w:t>
      </w:r>
    </w:p>
    <w:p w14:paraId="12A3DD00" w14:textId="1E219A04" w:rsidR="00A372C6" w:rsidRDefault="00EF59CB" w:rsidP="002C5A11">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Un scenariu de utilizare ar fi: </w:t>
      </w:r>
    </w:p>
    <w:p w14:paraId="37758A28" w14:textId="0A1E56FC" w:rsidR="00312D61" w:rsidRDefault="00F574D7" w:rsidP="00EF59CB">
      <w:pPr>
        <w:pStyle w:val="Listparagraf"/>
        <w:numPr>
          <w:ilvl w:val="0"/>
          <w:numId w:val="4"/>
        </w:numPr>
        <w:jc w:val="both"/>
        <w:rPr>
          <w:rFonts w:ascii="Times New Roman" w:hAnsi="Times New Roman" w:cs="Times New Roman"/>
          <w:sz w:val="20"/>
          <w:szCs w:val="20"/>
          <w:lang w:val="ro-RO"/>
        </w:rPr>
      </w:pPr>
      <w:r w:rsidRPr="00CF10D0">
        <w:rPr>
          <w:rFonts w:ascii="Times New Roman" w:hAnsi="Times New Roman" w:cs="Times New Roman"/>
          <w:sz w:val="20"/>
          <w:szCs w:val="20"/>
          <w:lang w:val="ro-RO"/>
        </w:rPr>
        <w:drawing>
          <wp:anchor distT="0" distB="0" distL="114300" distR="114300" simplePos="0" relativeHeight="251686912" behindDoc="1" locked="0" layoutInCell="1" allowOverlap="1" wp14:anchorId="12D11F00" wp14:editId="368825B9">
            <wp:simplePos x="0" y="0"/>
            <wp:positionH relativeFrom="margin">
              <wp:posOffset>3428599</wp:posOffset>
            </wp:positionH>
            <wp:positionV relativeFrom="paragraph">
              <wp:posOffset>30881</wp:posOffset>
            </wp:positionV>
            <wp:extent cx="2438400" cy="2438400"/>
            <wp:effectExtent l="0" t="0" r="0" b="0"/>
            <wp:wrapTight wrapText="bothSides">
              <wp:wrapPolygon edited="0">
                <wp:start x="0" y="0"/>
                <wp:lineTo x="0" y="21431"/>
                <wp:lineTo x="21431" y="21431"/>
                <wp:lineTo x="21431"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roofErr w:type="spellStart"/>
      <w:r w:rsidR="00EF59CB">
        <w:rPr>
          <w:rFonts w:ascii="Times New Roman" w:hAnsi="Times New Roman" w:cs="Times New Roman"/>
          <w:sz w:val="20"/>
          <w:szCs w:val="20"/>
          <w:lang w:val="ro-RO"/>
        </w:rPr>
        <w:t>User</w:t>
      </w:r>
      <w:r w:rsidR="008F7355">
        <w:rPr>
          <w:rFonts w:ascii="Times New Roman" w:hAnsi="Times New Roman" w:cs="Times New Roman"/>
          <w:sz w:val="20"/>
          <w:szCs w:val="20"/>
          <w:lang w:val="ro-RO"/>
        </w:rPr>
        <w:t>-</w:t>
      </w:r>
      <w:r w:rsidR="00EF59CB">
        <w:rPr>
          <w:rFonts w:ascii="Times New Roman" w:hAnsi="Times New Roman" w:cs="Times New Roman"/>
          <w:sz w:val="20"/>
          <w:szCs w:val="20"/>
          <w:lang w:val="ro-RO"/>
        </w:rPr>
        <w:t>ul</w:t>
      </w:r>
      <w:proofErr w:type="spellEnd"/>
      <w:r w:rsidR="00EF59CB">
        <w:rPr>
          <w:rFonts w:ascii="Times New Roman" w:hAnsi="Times New Roman" w:cs="Times New Roman"/>
          <w:sz w:val="20"/>
          <w:szCs w:val="20"/>
          <w:lang w:val="ro-RO"/>
        </w:rPr>
        <w:t xml:space="preserve"> </w:t>
      </w:r>
      <w:r w:rsidR="00561EA9">
        <w:rPr>
          <w:rFonts w:ascii="Times New Roman" w:hAnsi="Times New Roman" w:cs="Times New Roman"/>
          <w:sz w:val="20"/>
          <w:szCs w:val="20"/>
          <w:lang w:val="ro-RO"/>
        </w:rPr>
        <w:t>alege sa modifice tabelul Client</w:t>
      </w:r>
    </w:p>
    <w:p w14:paraId="104A0CC8" w14:textId="21E051A6" w:rsidR="005B0467" w:rsidRDefault="00B363CB" w:rsidP="00561EA9">
      <w:pPr>
        <w:pStyle w:val="Listparagraf"/>
        <w:ind w:left="1080" w:firstLine="360"/>
        <w:jc w:val="both"/>
        <w:rPr>
          <w:rFonts w:ascii="Times New Roman" w:hAnsi="Times New Roman" w:cs="Times New Roman"/>
          <w:sz w:val="20"/>
          <w:szCs w:val="20"/>
          <w:lang w:val="ro-RO"/>
        </w:rPr>
      </w:pPr>
      <w:r>
        <w:rPr>
          <w:rFonts w:ascii="Times New Roman" w:hAnsi="Times New Roman" w:cs="Times New Roman"/>
          <w:sz w:val="20"/>
          <w:szCs w:val="20"/>
          <w:lang w:val="ro-RO"/>
        </w:rPr>
        <w:t>E</w:t>
      </w:r>
      <w:r w:rsidR="00934331">
        <w:rPr>
          <w:rFonts w:ascii="Times New Roman" w:hAnsi="Times New Roman" w:cs="Times New Roman"/>
          <w:sz w:val="20"/>
          <w:szCs w:val="20"/>
          <w:lang w:val="ro-RO"/>
        </w:rPr>
        <w:t xml:space="preserve">x: </w:t>
      </w:r>
      <w:r w:rsidR="006D0D00">
        <w:rPr>
          <w:rFonts w:ascii="Times New Roman" w:hAnsi="Times New Roman" w:cs="Times New Roman"/>
          <w:sz w:val="20"/>
          <w:szCs w:val="20"/>
          <w:lang w:val="ro-RO"/>
        </w:rPr>
        <w:t>ID Client: 7</w:t>
      </w:r>
    </w:p>
    <w:p w14:paraId="1EC5EDE3" w14:textId="4536BF0C" w:rsidR="006D0D00" w:rsidRDefault="006D0D00" w:rsidP="006D0D00">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t xml:space="preserve">       </w:t>
      </w:r>
      <w:proofErr w:type="spellStart"/>
      <w:r>
        <w:rPr>
          <w:rFonts w:ascii="Times New Roman" w:hAnsi="Times New Roman" w:cs="Times New Roman"/>
          <w:sz w:val="20"/>
          <w:szCs w:val="20"/>
          <w:lang w:val="ro-RO"/>
        </w:rPr>
        <w:t>Firstname</w:t>
      </w:r>
      <w:proofErr w:type="spellEnd"/>
      <w:r>
        <w:rPr>
          <w:rFonts w:ascii="Times New Roman" w:hAnsi="Times New Roman" w:cs="Times New Roman"/>
          <w:sz w:val="20"/>
          <w:szCs w:val="20"/>
          <w:lang w:val="ro-RO"/>
        </w:rPr>
        <w:t>: John</w:t>
      </w:r>
    </w:p>
    <w:p w14:paraId="25698C1D" w14:textId="5B0F8DDA" w:rsidR="006D0D00" w:rsidRDefault="006D0D00" w:rsidP="006D0D00">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t xml:space="preserve">       </w:t>
      </w:r>
      <w:proofErr w:type="spellStart"/>
      <w:r>
        <w:rPr>
          <w:rFonts w:ascii="Times New Roman" w:hAnsi="Times New Roman" w:cs="Times New Roman"/>
          <w:sz w:val="20"/>
          <w:szCs w:val="20"/>
          <w:lang w:val="ro-RO"/>
        </w:rPr>
        <w:t>Lastname</w:t>
      </w:r>
      <w:proofErr w:type="spellEnd"/>
      <w:r>
        <w:rPr>
          <w:rFonts w:ascii="Times New Roman" w:hAnsi="Times New Roman" w:cs="Times New Roman"/>
          <w:sz w:val="20"/>
          <w:szCs w:val="20"/>
          <w:lang w:val="ro-RO"/>
        </w:rPr>
        <w:t>: Smith</w:t>
      </w:r>
    </w:p>
    <w:p w14:paraId="55B0D542" w14:textId="37AC0680" w:rsidR="002B3C34" w:rsidRPr="001644D2" w:rsidRDefault="006D0D00" w:rsidP="001644D2">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t xml:space="preserve">       Email</w:t>
      </w:r>
      <w:r w:rsidR="001644D2">
        <w:rPr>
          <w:rFonts w:ascii="Times New Roman" w:hAnsi="Times New Roman" w:cs="Times New Roman"/>
          <w:sz w:val="20"/>
          <w:szCs w:val="20"/>
          <w:lang w:val="ro-RO"/>
        </w:rPr>
        <w:t>: johnsmith@gmail.com</w:t>
      </w:r>
    </w:p>
    <w:p w14:paraId="57F45036" w14:textId="7A31896C" w:rsidR="00CF10D0" w:rsidRPr="00CF10D0" w:rsidRDefault="00B329B0" w:rsidP="00CF10D0">
      <w:pPr>
        <w:pStyle w:val="Listparagraf"/>
        <w:numPr>
          <w:ilvl w:val="0"/>
          <w:numId w:val="4"/>
        </w:num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User-ul</w:t>
      </w:r>
      <w:proofErr w:type="spellEnd"/>
      <w:r>
        <w:rPr>
          <w:rFonts w:ascii="Times New Roman" w:hAnsi="Times New Roman" w:cs="Times New Roman"/>
          <w:sz w:val="20"/>
          <w:szCs w:val="20"/>
          <w:lang w:val="ro-RO"/>
        </w:rPr>
        <w:t xml:space="preserve"> </w:t>
      </w:r>
      <w:r w:rsidR="001644D2">
        <w:rPr>
          <w:rFonts w:ascii="Times New Roman" w:hAnsi="Times New Roman" w:cs="Times New Roman"/>
          <w:sz w:val="20"/>
          <w:szCs w:val="20"/>
          <w:lang w:val="ro-RO"/>
        </w:rPr>
        <w:t xml:space="preserve">alege sa </w:t>
      </w:r>
      <w:proofErr w:type="spellStart"/>
      <w:r w:rsidR="001644D2">
        <w:rPr>
          <w:rFonts w:ascii="Times New Roman" w:hAnsi="Times New Roman" w:cs="Times New Roman"/>
          <w:sz w:val="20"/>
          <w:szCs w:val="20"/>
          <w:lang w:val="ro-RO"/>
        </w:rPr>
        <w:t>introduca</w:t>
      </w:r>
      <w:proofErr w:type="spellEnd"/>
      <w:r w:rsidR="001644D2">
        <w:rPr>
          <w:rFonts w:ascii="Times New Roman" w:hAnsi="Times New Roman" w:cs="Times New Roman"/>
          <w:sz w:val="20"/>
          <w:szCs w:val="20"/>
          <w:lang w:val="ro-RO"/>
        </w:rPr>
        <w:t xml:space="preserve"> datele pus in tabel deci </w:t>
      </w:r>
      <w:proofErr w:type="spellStart"/>
      <w:r w:rsidR="001644D2">
        <w:rPr>
          <w:rFonts w:ascii="Times New Roman" w:hAnsi="Times New Roman" w:cs="Times New Roman"/>
          <w:sz w:val="20"/>
          <w:szCs w:val="20"/>
          <w:lang w:val="ro-RO"/>
        </w:rPr>
        <w:t>apasa</w:t>
      </w:r>
      <w:proofErr w:type="spellEnd"/>
      <w:r w:rsidR="001644D2">
        <w:rPr>
          <w:rFonts w:ascii="Times New Roman" w:hAnsi="Times New Roman" w:cs="Times New Roman"/>
          <w:sz w:val="20"/>
          <w:szCs w:val="20"/>
          <w:lang w:val="ro-RO"/>
        </w:rPr>
        <w:t xml:space="preserve"> pe butonul INSERT</w:t>
      </w:r>
    </w:p>
    <w:p w14:paraId="0C7DE8A0" w14:textId="23C1FFD6" w:rsidR="001644D2" w:rsidRDefault="001644D2" w:rsidP="00EF59CB">
      <w:pPr>
        <w:pStyle w:val="Listparagraf"/>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Pentru a vedea </w:t>
      </w:r>
      <w:r w:rsidR="00FC20C1">
        <w:rPr>
          <w:rFonts w:ascii="Times New Roman" w:hAnsi="Times New Roman" w:cs="Times New Roman"/>
          <w:sz w:val="20"/>
          <w:szCs w:val="20"/>
          <w:lang w:val="ro-RO"/>
        </w:rPr>
        <w:t xml:space="preserve">tabelul modificat </w:t>
      </w:r>
      <w:proofErr w:type="spellStart"/>
      <w:r w:rsidR="00FC20C1">
        <w:rPr>
          <w:rFonts w:ascii="Times New Roman" w:hAnsi="Times New Roman" w:cs="Times New Roman"/>
          <w:sz w:val="20"/>
          <w:szCs w:val="20"/>
          <w:lang w:val="ro-RO"/>
        </w:rPr>
        <w:t>apasa</w:t>
      </w:r>
      <w:proofErr w:type="spellEnd"/>
      <w:r w:rsidR="00FC20C1">
        <w:rPr>
          <w:rFonts w:ascii="Times New Roman" w:hAnsi="Times New Roman" w:cs="Times New Roman"/>
          <w:sz w:val="20"/>
          <w:szCs w:val="20"/>
          <w:lang w:val="ro-RO"/>
        </w:rPr>
        <w:t xml:space="preserve"> pe butonul </w:t>
      </w:r>
      <w:proofErr w:type="spellStart"/>
      <w:r w:rsidR="00FC20C1">
        <w:rPr>
          <w:rFonts w:ascii="Times New Roman" w:hAnsi="Times New Roman" w:cs="Times New Roman"/>
          <w:sz w:val="20"/>
          <w:szCs w:val="20"/>
          <w:lang w:val="ro-RO"/>
        </w:rPr>
        <w:t>View</w:t>
      </w:r>
      <w:proofErr w:type="spellEnd"/>
      <w:r w:rsidR="00FC20C1">
        <w:rPr>
          <w:rFonts w:ascii="Times New Roman" w:hAnsi="Times New Roman" w:cs="Times New Roman"/>
          <w:sz w:val="20"/>
          <w:szCs w:val="20"/>
          <w:lang w:val="ro-RO"/>
        </w:rPr>
        <w:t xml:space="preserve"> care da un </w:t>
      </w:r>
      <w:proofErr w:type="spellStart"/>
      <w:r w:rsidR="00FC20C1">
        <w:rPr>
          <w:rFonts w:ascii="Times New Roman" w:hAnsi="Times New Roman" w:cs="Times New Roman"/>
          <w:sz w:val="20"/>
          <w:szCs w:val="20"/>
          <w:lang w:val="ro-RO"/>
        </w:rPr>
        <w:t>refresh</w:t>
      </w:r>
      <w:proofErr w:type="spellEnd"/>
      <w:r w:rsidR="00FC20C1">
        <w:rPr>
          <w:rFonts w:ascii="Times New Roman" w:hAnsi="Times New Roman" w:cs="Times New Roman"/>
          <w:sz w:val="20"/>
          <w:szCs w:val="20"/>
          <w:lang w:val="ro-RO"/>
        </w:rPr>
        <w:t xml:space="preserve"> la </w:t>
      </w:r>
      <w:proofErr w:type="spellStart"/>
      <w:r w:rsidR="00FC20C1">
        <w:rPr>
          <w:rFonts w:ascii="Times New Roman" w:hAnsi="Times New Roman" w:cs="Times New Roman"/>
          <w:sz w:val="20"/>
          <w:szCs w:val="20"/>
          <w:lang w:val="ro-RO"/>
        </w:rPr>
        <w:t>window</w:t>
      </w:r>
      <w:proofErr w:type="spellEnd"/>
    </w:p>
    <w:p w14:paraId="48C9C951" w14:textId="54235D58" w:rsidR="00FC20C1" w:rsidRDefault="00FC20C1" w:rsidP="00EF59CB">
      <w:pPr>
        <w:pStyle w:val="Listparagraf"/>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Poate sa se </w:t>
      </w:r>
      <w:proofErr w:type="spellStart"/>
      <w:r>
        <w:rPr>
          <w:rFonts w:ascii="Times New Roman" w:hAnsi="Times New Roman" w:cs="Times New Roman"/>
          <w:sz w:val="20"/>
          <w:szCs w:val="20"/>
          <w:lang w:val="ro-RO"/>
        </w:rPr>
        <w:t>intoarca</w:t>
      </w:r>
      <w:proofErr w:type="spellEnd"/>
      <w:r>
        <w:rPr>
          <w:rFonts w:ascii="Times New Roman" w:hAnsi="Times New Roman" w:cs="Times New Roman"/>
          <w:sz w:val="20"/>
          <w:szCs w:val="20"/>
          <w:lang w:val="ro-RO"/>
        </w:rPr>
        <w:t xml:space="preserve"> la pagina principala folosind butonul BACK sau poate sa </w:t>
      </w:r>
      <w:proofErr w:type="spellStart"/>
      <w:r>
        <w:rPr>
          <w:rFonts w:ascii="Times New Roman" w:hAnsi="Times New Roman" w:cs="Times New Roman"/>
          <w:sz w:val="20"/>
          <w:szCs w:val="20"/>
          <w:lang w:val="ro-RO"/>
        </w:rPr>
        <w:t>iasa</w:t>
      </w:r>
      <w:proofErr w:type="spellEnd"/>
      <w:r>
        <w:rPr>
          <w:rFonts w:ascii="Times New Roman" w:hAnsi="Times New Roman" w:cs="Times New Roman"/>
          <w:sz w:val="20"/>
          <w:szCs w:val="20"/>
          <w:lang w:val="ro-RO"/>
        </w:rPr>
        <w:t xml:space="preserve"> din </w:t>
      </w:r>
      <w:proofErr w:type="spellStart"/>
      <w:r>
        <w:rPr>
          <w:rFonts w:ascii="Times New Roman" w:hAnsi="Times New Roman" w:cs="Times New Roman"/>
          <w:sz w:val="20"/>
          <w:szCs w:val="20"/>
          <w:lang w:val="ro-RO"/>
        </w:rPr>
        <w:t>aplicatie</w:t>
      </w:r>
      <w:proofErr w:type="spellEnd"/>
      <w:r>
        <w:rPr>
          <w:rFonts w:ascii="Times New Roman" w:hAnsi="Times New Roman" w:cs="Times New Roman"/>
          <w:sz w:val="20"/>
          <w:szCs w:val="20"/>
          <w:lang w:val="ro-RO"/>
        </w:rPr>
        <w:t xml:space="preserve"> folosind butonul EXIT.</w:t>
      </w:r>
    </w:p>
    <w:p w14:paraId="701CB5B2" w14:textId="545057E8" w:rsidR="00CF10D0" w:rsidRDefault="00CF10D0" w:rsidP="00CF10D0">
      <w:pPr>
        <w:jc w:val="both"/>
        <w:rPr>
          <w:rFonts w:ascii="Times New Roman" w:hAnsi="Times New Roman" w:cs="Times New Roman"/>
          <w:sz w:val="20"/>
          <w:szCs w:val="20"/>
          <w:lang w:val="ro-RO"/>
        </w:rPr>
      </w:pPr>
    </w:p>
    <w:p w14:paraId="6EA984CA" w14:textId="777E5BCC" w:rsidR="00CF10D0" w:rsidRDefault="00CF10D0" w:rsidP="00CF10D0">
      <w:pPr>
        <w:jc w:val="both"/>
        <w:rPr>
          <w:rFonts w:ascii="Times New Roman" w:hAnsi="Times New Roman" w:cs="Times New Roman"/>
          <w:sz w:val="20"/>
          <w:szCs w:val="20"/>
          <w:lang w:val="ro-RO"/>
        </w:rPr>
      </w:pPr>
    </w:p>
    <w:p w14:paraId="79F6492A" w14:textId="77777777" w:rsidR="00CF10D0" w:rsidRPr="00CF10D0" w:rsidRDefault="00CF10D0" w:rsidP="00CF10D0">
      <w:pPr>
        <w:jc w:val="both"/>
        <w:rPr>
          <w:rFonts w:ascii="Times New Roman" w:hAnsi="Times New Roman" w:cs="Times New Roman"/>
          <w:sz w:val="20"/>
          <w:szCs w:val="20"/>
          <w:lang w:val="ro-RO"/>
        </w:rPr>
      </w:pPr>
    </w:p>
    <w:p w14:paraId="1C1C1015" w14:textId="732E27E9" w:rsidR="00CF10D0" w:rsidRDefault="00CF10D0" w:rsidP="00CF10D0">
      <w:pPr>
        <w:pStyle w:val="Listparagraf"/>
        <w:ind w:left="1080"/>
        <w:jc w:val="both"/>
        <w:rPr>
          <w:rFonts w:ascii="Times New Roman" w:hAnsi="Times New Roman" w:cs="Times New Roman"/>
          <w:sz w:val="20"/>
          <w:szCs w:val="20"/>
          <w:lang w:val="ro-RO"/>
        </w:rPr>
      </w:pPr>
    </w:p>
    <w:p w14:paraId="4E97FC2A" w14:textId="4D610A74" w:rsidR="00E93E63" w:rsidRDefault="00E93E63" w:rsidP="00A47FC2">
      <w:pPr>
        <w:jc w:val="both"/>
        <w:rPr>
          <w:rFonts w:ascii="Times New Roman" w:hAnsi="Times New Roman" w:cs="Times New Roman"/>
          <w:sz w:val="20"/>
          <w:szCs w:val="20"/>
          <w:lang w:val="ro-RO"/>
        </w:rPr>
      </w:pPr>
    </w:p>
    <w:p w14:paraId="73ED6C2A" w14:textId="5ED5E366" w:rsidR="006C2C80" w:rsidRDefault="00C1752F" w:rsidP="00A47FC2">
      <w:pPr>
        <w:jc w:val="both"/>
        <w:rPr>
          <w:rFonts w:ascii="Times New Roman" w:hAnsi="Times New Roman" w:cs="Times New Roman"/>
          <w:sz w:val="20"/>
          <w:szCs w:val="20"/>
          <w:lang w:val="ro-RO"/>
        </w:rPr>
      </w:pPr>
      <w:r>
        <w:rPr>
          <w:rFonts w:ascii="Times New Roman" w:hAnsi="Times New Roman" w:cs="Times New Roman"/>
          <w:sz w:val="20"/>
          <w:szCs w:val="20"/>
          <w:lang w:val="ro-RO"/>
        </w:rPr>
        <w:tab/>
      </w:r>
      <w:proofErr w:type="spellStart"/>
      <w:r>
        <w:rPr>
          <w:rFonts w:ascii="Times New Roman" w:hAnsi="Times New Roman" w:cs="Times New Roman"/>
          <w:sz w:val="20"/>
          <w:szCs w:val="20"/>
          <w:lang w:val="ro-RO"/>
        </w:rPr>
        <w:t>Aplicatia</w:t>
      </w:r>
      <w:proofErr w:type="spellEnd"/>
      <w:r>
        <w:rPr>
          <w:rFonts w:ascii="Times New Roman" w:hAnsi="Times New Roman" w:cs="Times New Roman"/>
          <w:sz w:val="20"/>
          <w:szCs w:val="20"/>
          <w:lang w:val="ro-RO"/>
        </w:rPr>
        <w:t xml:space="preserve"> a fost realizata in pachete si anume </w:t>
      </w:r>
      <w:proofErr w:type="spellStart"/>
      <w:r w:rsidR="00073470">
        <w:rPr>
          <w:rFonts w:ascii="Times New Roman" w:hAnsi="Times New Roman" w:cs="Times New Roman"/>
          <w:sz w:val="20"/>
          <w:szCs w:val="20"/>
          <w:lang w:val="ro-RO"/>
        </w:rPr>
        <w:t>p</w:t>
      </w:r>
      <w:r>
        <w:rPr>
          <w:rFonts w:ascii="Times New Roman" w:hAnsi="Times New Roman" w:cs="Times New Roman"/>
          <w:sz w:val="20"/>
          <w:szCs w:val="20"/>
          <w:lang w:val="ro-RO"/>
        </w:rPr>
        <w:t>resentation</w:t>
      </w:r>
      <w:proofErr w:type="spellEnd"/>
      <w:r>
        <w:rPr>
          <w:rFonts w:ascii="Times New Roman" w:hAnsi="Times New Roman" w:cs="Times New Roman"/>
          <w:sz w:val="20"/>
          <w:szCs w:val="20"/>
          <w:lang w:val="ro-RO"/>
        </w:rPr>
        <w:t xml:space="preserve"> </w:t>
      </w:r>
      <w:proofErr w:type="spellStart"/>
      <w:r w:rsidR="00136EC2">
        <w:rPr>
          <w:rFonts w:ascii="Times New Roman" w:hAnsi="Times New Roman" w:cs="Times New Roman"/>
          <w:sz w:val="20"/>
          <w:szCs w:val="20"/>
          <w:lang w:val="ro-RO"/>
        </w:rPr>
        <w:t>contine</w:t>
      </w:r>
      <w:proofErr w:type="spellEnd"/>
      <w:r w:rsidR="00136EC2">
        <w:rPr>
          <w:rFonts w:ascii="Times New Roman" w:hAnsi="Times New Roman" w:cs="Times New Roman"/>
          <w:sz w:val="20"/>
          <w:szCs w:val="20"/>
          <w:lang w:val="ro-RO"/>
        </w:rPr>
        <w:t xml:space="preserve"> clasele care definesc </w:t>
      </w:r>
      <w:proofErr w:type="spellStart"/>
      <w:r w:rsidR="00136EC2">
        <w:rPr>
          <w:rFonts w:ascii="Times New Roman" w:hAnsi="Times New Roman" w:cs="Times New Roman"/>
          <w:sz w:val="20"/>
          <w:szCs w:val="20"/>
          <w:lang w:val="ro-RO"/>
        </w:rPr>
        <w:t>interfata</w:t>
      </w:r>
      <w:proofErr w:type="spellEnd"/>
      <w:r w:rsidR="00136EC2">
        <w:rPr>
          <w:rFonts w:ascii="Times New Roman" w:hAnsi="Times New Roman" w:cs="Times New Roman"/>
          <w:sz w:val="20"/>
          <w:szCs w:val="20"/>
          <w:lang w:val="ro-RO"/>
        </w:rPr>
        <w:t xml:space="preserve"> grafica( </w:t>
      </w:r>
      <w:proofErr w:type="spellStart"/>
      <w:r w:rsidR="00136EC2">
        <w:rPr>
          <w:rFonts w:ascii="Times New Roman" w:hAnsi="Times New Roman" w:cs="Times New Roman"/>
          <w:sz w:val="20"/>
          <w:szCs w:val="20"/>
          <w:lang w:val="ro-RO"/>
        </w:rPr>
        <w:t>Contorller</w:t>
      </w:r>
      <w:proofErr w:type="spellEnd"/>
      <w:r w:rsidR="00136EC2">
        <w:rPr>
          <w:rFonts w:ascii="Times New Roman" w:hAnsi="Times New Roman" w:cs="Times New Roman"/>
          <w:sz w:val="20"/>
          <w:szCs w:val="20"/>
          <w:lang w:val="ro-RO"/>
        </w:rPr>
        <w:t xml:space="preserve"> si </w:t>
      </w:r>
      <w:proofErr w:type="spellStart"/>
      <w:r w:rsidR="00136EC2">
        <w:rPr>
          <w:rFonts w:ascii="Times New Roman" w:hAnsi="Times New Roman" w:cs="Times New Roman"/>
          <w:sz w:val="20"/>
          <w:szCs w:val="20"/>
          <w:lang w:val="ro-RO"/>
        </w:rPr>
        <w:t>View</w:t>
      </w:r>
      <w:proofErr w:type="spellEnd"/>
      <w:r w:rsidR="00136EC2">
        <w:rPr>
          <w:rFonts w:ascii="Times New Roman" w:hAnsi="Times New Roman" w:cs="Times New Roman"/>
          <w:sz w:val="20"/>
          <w:szCs w:val="20"/>
          <w:lang w:val="ro-RO"/>
        </w:rPr>
        <w:t xml:space="preserve">) , </w:t>
      </w:r>
      <w:proofErr w:type="spellStart"/>
      <w:r w:rsidR="00136EC2">
        <w:rPr>
          <w:rFonts w:ascii="Times New Roman" w:hAnsi="Times New Roman" w:cs="Times New Roman"/>
          <w:sz w:val="20"/>
          <w:szCs w:val="20"/>
          <w:lang w:val="ro-RO"/>
        </w:rPr>
        <w:t>bll</w:t>
      </w:r>
      <w:proofErr w:type="spellEnd"/>
      <w:r w:rsidR="00136EC2">
        <w:rPr>
          <w:rFonts w:ascii="Times New Roman" w:hAnsi="Times New Roman" w:cs="Times New Roman"/>
          <w:sz w:val="20"/>
          <w:szCs w:val="20"/>
          <w:lang w:val="ro-RO"/>
        </w:rPr>
        <w:t xml:space="preserve"> (business logic </w:t>
      </w:r>
      <w:proofErr w:type="spellStart"/>
      <w:r w:rsidR="00136EC2">
        <w:rPr>
          <w:rFonts w:ascii="Times New Roman" w:hAnsi="Times New Roman" w:cs="Times New Roman"/>
          <w:sz w:val="20"/>
          <w:szCs w:val="20"/>
          <w:lang w:val="ro-RO"/>
        </w:rPr>
        <w:t>layer</w:t>
      </w:r>
      <w:proofErr w:type="spellEnd"/>
      <w:r w:rsidR="00136EC2">
        <w:rPr>
          <w:rFonts w:ascii="Times New Roman" w:hAnsi="Times New Roman" w:cs="Times New Roman"/>
          <w:sz w:val="20"/>
          <w:szCs w:val="20"/>
          <w:lang w:val="ro-RO"/>
        </w:rPr>
        <w:t>)</w:t>
      </w:r>
      <w:r w:rsidR="00073470">
        <w:rPr>
          <w:rFonts w:ascii="Times New Roman" w:hAnsi="Times New Roman" w:cs="Times New Roman"/>
          <w:sz w:val="20"/>
          <w:szCs w:val="20"/>
          <w:lang w:val="ro-RO"/>
        </w:rPr>
        <w:t xml:space="preserve">, </w:t>
      </w:r>
      <w:proofErr w:type="spellStart"/>
      <w:r w:rsidR="00073470">
        <w:rPr>
          <w:rFonts w:ascii="Times New Roman" w:hAnsi="Times New Roman" w:cs="Times New Roman"/>
          <w:sz w:val="20"/>
          <w:szCs w:val="20"/>
          <w:lang w:val="ro-RO"/>
        </w:rPr>
        <w:t>contine</w:t>
      </w:r>
      <w:proofErr w:type="spellEnd"/>
      <w:r w:rsidR="00073470">
        <w:rPr>
          <w:rFonts w:ascii="Times New Roman" w:hAnsi="Times New Roman" w:cs="Times New Roman"/>
          <w:sz w:val="20"/>
          <w:szCs w:val="20"/>
          <w:lang w:val="ro-RO"/>
        </w:rPr>
        <w:t xml:space="preserve"> clasele care </w:t>
      </w:r>
      <w:proofErr w:type="spellStart"/>
      <w:r w:rsidR="00073470">
        <w:rPr>
          <w:rFonts w:ascii="Times New Roman" w:hAnsi="Times New Roman" w:cs="Times New Roman"/>
          <w:sz w:val="20"/>
          <w:szCs w:val="20"/>
          <w:lang w:val="ro-RO"/>
        </w:rPr>
        <w:t>in</w:t>
      </w:r>
      <w:r w:rsidR="00294D69">
        <w:rPr>
          <w:rFonts w:ascii="Times New Roman" w:hAnsi="Times New Roman" w:cs="Times New Roman"/>
          <w:sz w:val="20"/>
          <w:szCs w:val="20"/>
          <w:lang w:val="ro-RO"/>
        </w:rPr>
        <w:t>c</w:t>
      </w:r>
      <w:r w:rsidR="00073470">
        <w:rPr>
          <w:rFonts w:ascii="Times New Roman" w:hAnsi="Times New Roman" w:cs="Times New Roman"/>
          <w:sz w:val="20"/>
          <w:szCs w:val="20"/>
          <w:lang w:val="ro-RO"/>
        </w:rPr>
        <w:t>apsuleaza</w:t>
      </w:r>
      <w:proofErr w:type="spellEnd"/>
      <w:r w:rsidR="00073470">
        <w:rPr>
          <w:rFonts w:ascii="Times New Roman" w:hAnsi="Times New Roman" w:cs="Times New Roman"/>
          <w:sz w:val="20"/>
          <w:szCs w:val="20"/>
          <w:lang w:val="ro-RO"/>
        </w:rPr>
        <w:t xml:space="preserve"> logica </w:t>
      </w:r>
      <w:proofErr w:type="spellStart"/>
      <w:r w:rsidR="00073470">
        <w:rPr>
          <w:rFonts w:ascii="Times New Roman" w:hAnsi="Times New Roman" w:cs="Times New Roman"/>
          <w:sz w:val="20"/>
          <w:szCs w:val="20"/>
          <w:lang w:val="ro-RO"/>
        </w:rPr>
        <w:t>aplicatiei</w:t>
      </w:r>
      <w:proofErr w:type="spellEnd"/>
      <w:r w:rsidR="00D01540">
        <w:rPr>
          <w:rFonts w:ascii="Times New Roman" w:hAnsi="Times New Roman" w:cs="Times New Roman"/>
          <w:sz w:val="20"/>
          <w:szCs w:val="20"/>
          <w:lang w:val="ro-RO"/>
        </w:rPr>
        <w:t xml:space="preserve"> si anume validatori si clase</w:t>
      </w:r>
      <w:r w:rsidR="005E7598">
        <w:rPr>
          <w:rFonts w:ascii="Times New Roman" w:hAnsi="Times New Roman" w:cs="Times New Roman"/>
          <w:sz w:val="20"/>
          <w:szCs w:val="20"/>
          <w:lang w:val="ro-RO"/>
        </w:rPr>
        <w:t xml:space="preserve">le </w:t>
      </w:r>
      <w:proofErr w:type="spellStart"/>
      <w:r w:rsidR="005E7598">
        <w:rPr>
          <w:rFonts w:ascii="Times New Roman" w:hAnsi="Times New Roman" w:cs="Times New Roman"/>
          <w:sz w:val="20"/>
          <w:szCs w:val="20"/>
          <w:lang w:val="ro-RO"/>
        </w:rPr>
        <w:t>ClientBLL</w:t>
      </w:r>
      <w:proofErr w:type="spellEnd"/>
      <w:r w:rsidR="005E7598">
        <w:rPr>
          <w:rFonts w:ascii="Times New Roman" w:hAnsi="Times New Roman" w:cs="Times New Roman"/>
          <w:sz w:val="20"/>
          <w:szCs w:val="20"/>
          <w:lang w:val="ro-RO"/>
        </w:rPr>
        <w:t xml:space="preserve">, </w:t>
      </w:r>
      <w:proofErr w:type="spellStart"/>
      <w:r w:rsidR="005E7598">
        <w:rPr>
          <w:rFonts w:ascii="Times New Roman" w:hAnsi="Times New Roman" w:cs="Times New Roman"/>
          <w:sz w:val="20"/>
          <w:szCs w:val="20"/>
          <w:lang w:val="ro-RO"/>
        </w:rPr>
        <w:t>ProductBLL</w:t>
      </w:r>
      <w:proofErr w:type="spellEnd"/>
      <w:r w:rsidR="005E7598">
        <w:rPr>
          <w:rFonts w:ascii="Times New Roman" w:hAnsi="Times New Roman" w:cs="Times New Roman"/>
          <w:sz w:val="20"/>
          <w:szCs w:val="20"/>
          <w:lang w:val="ro-RO"/>
        </w:rPr>
        <w:t xml:space="preserve"> si </w:t>
      </w:r>
      <w:proofErr w:type="spellStart"/>
      <w:r w:rsidR="005E7598">
        <w:rPr>
          <w:rFonts w:ascii="Times New Roman" w:hAnsi="Times New Roman" w:cs="Times New Roman"/>
          <w:sz w:val="20"/>
          <w:szCs w:val="20"/>
          <w:lang w:val="ro-RO"/>
        </w:rPr>
        <w:t>OrderBLL</w:t>
      </w:r>
      <w:proofErr w:type="spellEnd"/>
      <w:r w:rsidR="00073470">
        <w:rPr>
          <w:rFonts w:ascii="Times New Roman" w:hAnsi="Times New Roman" w:cs="Times New Roman"/>
          <w:sz w:val="20"/>
          <w:szCs w:val="20"/>
          <w:lang w:val="ro-RO"/>
        </w:rPr>
        <w:t xml:space="preserve">, </w:t>
      </w:r>
      <w:proofErr w:type="spellStart"/>
      <w:r w:rsidR="00073470">
        <w:rPr>
          <w:rFonts w:ascii="Times New Roman" w:hAnsi="Times New Roman" w:cs="Times New Roman"/>
          <w:sz w:val="20"/>
          <w:szCs w:val="20"/>
          <w:lang w:val="ro-RO"/>
        </w:rPr>
        <w:t>connection</w:t>
      </w:r>
      <w:proofErr w:type="spellEnd"/>
      <w:r w:rsidR="00073470">
        <w:rPr>
          <w:rFonts w:ascii="Times New Roman" w:hAnsi="Times New Roman" w:cs="Times New Roman"/>
          <w:sz w:val="20"/>
          <w:szCs w:val="20"/>
          <w:lang w:val="ro-RO"/>
        </w:rPr>
        <w:t xml:space="preserve"> face conex</w:t>
      </w:r>
      <w:r w:rsidR="00294D69">
        <w:rPr>
          <w:rFonts w:ascii="Times New Roman" w:hAnsi="Times New Roman" w:cs="Times New Roman"/>
          <w:sz w:val="20"/>
          <w:szCs w:val="20"/>
          <w:lang w:val="ro-RO"/>
        </w:rPr>
        <w:t xml:space="preserve">iunea bazelor de date cu limbajul </w:t>
      </w:r>
      <w:proofErr w:type="spellStart"/>
      <w:r w:rsidR="00294D69">
        <w:rPr>
          <w:rFonts w:ascii="Times New Roman" w:hAnsi="Times New Roman" w:cs="Times New Roman"/>
          <w:sz w:val="20"/>
          <w:szCs w:val="20"/>
          <w:lang w:val="ro-RO"/>
        </w:rPr>
        <w:t>java</w:t>
      </w:r>
      <w:proofErr w:type="spellEnd"/>
      <w:r w:rsidR="00294D69">
        <w:rPr>
          <w:rFonts w:ascii="Times New Roman" w:hAnsi="Times New Roman" w:cs="Times New Roman"/>
          <w:sz w:val="20"/>
          <w:szCs w:val="20"/>
          <w:lang w:val="ro-RO"/>
        </w:rPr>
        <w:t xml:space="preserve">, </w:t>
      </w:r>
      <w:proofErr w:type="spellStart"/>
      <w:r w:rsidR="00294D69">
        <w:rPr>
          <w:rFonts w:ascii="Times New Roman" w:hAnsi="Times New Roman" w:cs="Times New Roman"/>
          <w:sz w:val="20"/>
          <w:szCs w:val="20"/>
          <w:lang w:val="ro-RO"/>
        </w:rPr>
        <w:t>dao</w:t>
      </w:r>
      <w:proofErr w:type="spellEnd"/>
    </w:p>
    <w:p w14:paraId="1EDADEE2" w14:textId="01916109" w:rsidR="00C1752F" w:rsidRDefault="006C2C80" w:rsidP="00A47FC2">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00CA02C3">
        <w:rPr>
          <w:rFonts w:ascii="Times New Roman" w:hAnsi="Times New Roman" w:cs="Times New Roman"/>
          <w:sz w:val="20"/>
          <w:szCs w:val="20"/>
          <w:lang w:val="ro-RO"/>
        </w:rPr>
        <w:t xml:space="preserve">Data Access </w:t>
      </w:r>
      <w:proofErr w:type="spellStart"/>
      <w:r w:rsidR="00CA02C3">
        <w:rPr>
          <w:rFonts w:ascii="Times New Roman" w:hAnsi="Times New Roman" w:cs="Times New Roman"/>
          <w:sz w:val="20"/>
          <w:szCs w:val="20"/>
          <w:lang w:val="ro-RO"/>
        </w:rPr>
        <w:t>Object</w:t>
      </w:r>
      <w:proofErr w:type="spellEnd"/>
      <w:r w:rsidR="00CA02C3">
        <w:rPr>
          <w:rFonts w:ascii="Times New Roman" w:hAnsi="Times New Roman" w:cs="Times New Roman"/>
          <w:sz w:val="20"/>
          <w:szCs w:val="20"/>
          <w:lang w:val="ro-RO"/>
        </w:rPr>
        <w:t xml:space="preserve"> )</w:t>
      </w:r>
      <w:r w:rsidR="00294D69">
        <w:rPr>
          <w:rFonts w:ascii="Times New Roman" w:hAnsi="Times New Roman" w:cs="Times New Roman"/>
          <w:sz w:val="20"/>
          <w:szCs w:val="20"/>
          <w:lang w:val="ro-RO"/>
        </w:rPr>
        <w:t xml:space="preserve"> </w:t>
      </w:r>
      <w:proofErr w:type="spellStart"/>
      <w:r w:rsidR="00294D69">
        <w:rPr>
          <w:rFonts w:ascii="Times New Roman" w:hAnsi="Times New Roman" w:cs="Times New Roman"/>
          <w:sz w:val="20"/>
          <w:szCs w:val="20"/>
          <w:lang w:val="ro-RO"/>
        </w:rPr>
        <w:t>contine</w:t>
      </w:r>
      <w:proofErr w:type="spellEnd"/>
      <w:r w:rsidR="00294D69">
        <w:rPr>
          <w:rFonts w:ascii="Times New Roman" w:hAnsi="Times New Roman" w:cs="Times New Roman"/>
          <w:sz w:val="20"/>
          <w:szCs w:val="20"/>
          <w:lang w:val="ro-RO"/>
        </w:rPr>
        <w:t xml:space="preserve"> clasele care </w:t>
      </w:r>
      <w:proofErr w:type="spellStart"/>
      <w:r w:rsidR="00294D69">
        <w:rPr>
          <w:rFonts w:ascii="Times New Roman" w:hAnsi="Times New Roman" w:cs="Times New Roman"/>
          <w:sz w:val="20"/>
          <w:szCs w:val="20"/>
          <w:lang w:val="ro-RO"/>
        </w:rPr>
        <w:t>genereaza</w:t>
      </w:r>
      <w:proofErr w:type="spellEnd"/>
      <w:r w:rsidR="00294D69">
        <w:rPr>
          <w:rFonts w:ascii="Times New Roman" w:hAnsi="Times New Roman" w:cs="Times New Roman"/>
          <w:sz w:val="20"/>
          <w:szCs w:val="20"/>
          <w:lang w:val="ro-RO"/>
        </w:rPr>
        <w:t xml:space="preserve"> </w:t>
      </w:r>
      <w:proofErr w:type="spellStart"/>
      <w:r w:rsidR="00294D69">
        <w:rPr>
          <w:rFonts w:ascii="Times New Roman" w:hAnsi="Times New Roman" w:cs="Times New Roman"/>
          <w:sz w:val="20"/>
          <w:szCs w:val="20"/>
          <w:lang w:val="ro-RO"/>
        </w:rPr>
        <w:t>interogarile</w:t>
      </w:r>
      <w:proofErr w:type="spellEnd"/>
      <w:r w:rsidR="00294D69">
        <w:rPr>
          <w:rFonts w:ascii="Times New Roman" w:hAnsi="Times New Roman" w:cs="Times New Roman"/>
          <w:sz w:val="20"/>
          <w:szCs w:val="20"/>
          <w:lang w:val="ro-RO"/>
        </w:rPr>
        <w:t xml:space="preserve"> in bazele de date, model </w:t>
      </w:r>
      <w:proofErr w:type="spellStart"/>
      <w:r w:rsidR="00294D69">
        <w:rPr>
          <w:rFonts w:ascii="Times New Roman" w:hAnsi="Times New Roman" w:cs="Times New Roman"/>
          <w:sz w:val="20"/>
          <w:szCs w:val="20"/>
          <w:lang w:val="ro-RO"/>
        </w:rPr>
        <w:t>contine</w:t>
      </w:r>
      <w:proofErr w:type="spellEnd"/>
      <w:r w:rsidR="00294D69">
        <w:rPr>
          <w:rFonts w:ascii="Times New Roman" w:hAnsi="Times New Roman" w:cs="Times New Roman"/>
          <w:sz w:val="20"/>
          <w:szCs w:val="20"/>
          <w:lang w:val="ro-RO"/>
        </w:rPr>
        <w:t xml:space="preserve"> clasele care au corespondent cate o tabela (Client, </w:t>
      </w:r>
      <w:proofErr w:type="spellStart"/>
      <w:r w:rsidR="00294D69">
        <w:rPr>
          <w:rFonts w:ascii="Times New Roman" w:hAnsi="Times New Roman" w:cs="Times New Roman"/>
          <w:sz w:val="20"/>
          <w:szCs w:val="20"/>
          <w:lang w:val="ro-RO"/>
        </w:rPr>
        <w:t>Order</w:t>
      </w:r>
      <w:proofErr w:type="spellEnd"/>
      <w:r w:rsidR="009D72BC">
        <w:rPr>
          <w:rFonts w:ascii="Times New Roman" w:hAnsi="Times New Roman" w:cs="Times New Roman"/>
          <w:sz w:val="20"/>
          <w:szCs w:val="20"/>
          <w:lang w:val="ro-RO"/>
        </w:rPr>
        <w:t xml:space="preserve"> sau Product)</w:t>
      </w:r>
      <w:r w:rsidR="00860812">
        <w:rPr>
          <w:rFonts w:ascii="Times New Roman" w:hAnsi="Times New Roman" w:cs="Times New Roman"/>
          <w:sz w:val="20"/>
          <w:szCs w:val="20"/>
          <w:lang w:val="ro-RO"/>
        </w:rPr>
        <w:t>,</w:t>
      </w:r>
      <w:r w:rsidR="009D72BC">
        <w:rPr>
          <w:rFonts w:ascii="Times New Roman" w:hAnsi="Times New Roman" w:cs="Times New Roman"/>
          <w:sz w:val="20"/>
          <w:szCs w:val="20"/>
          <w:lang w:val="ro-RO"/>
        </w:rPr>
        <w:t xml:space="preserve"> iar </w:t>
      </w:r>
      <w:r w:rsidR="00860812">
        <w:rPr>
          <w:rFonts w:ascii="Times New Roman" w:hAnsi="Times New Roman" w:cs="Times New Roman"/>
          <w:sz w:val="20"/>
          <w:szCs w:val="20"/>
          <w:lang w:val="ro-RO"/>
        </w:rPr>
        <w:t xml:space="preserve">pachetul </w:t>
      </w:r>
      <w:r w:rsidR="009D72BC">
        <w:rPr>
          <w:rFonts w:ascii="Times New Roman" w:hAnsi="Times New Roman" w:cs="Times New Roman"/>
          <w:sz w:val="20"/>
          <w:szCs w:val="20"/>
          <w:lang w:val="ro-RO"/>
        </w:rPr>
        <w:t xml:space="preserve">start este un pachet cu o singura clasa, si anume clasa </w:t>
      </w:r>
      <w:proofErr w:type="spellStart"/>
      <w:r w:rsidR="009D72BC">
        <w:rPr>
          <w:rFonts w:ascii="Times New Roman" w:hAnsi="Times New Roman" w:cs="Times New Roman"/>
          <w:sz w:val="20"/>
          <w:szCs w:val="20"/>
          <w:lang w:val="ro-RO"/>
        </w:rPr>
        <w:t>main</w:t>
      </w:r>
      <w:proofErr w:type="spellEnd"/>
      <w:r w:rsidR="009D72BC">
        <w:rPr>
          <w:rFonts w:ascii="Times New Roman" w:hAnsi="Times New Roman" w:cs="Times New Roman"/>
          <w:sz w:val="20"/>
          <w:szCs w:val="20"/>
          <w:lang w:val="ro-RO"/>
        </w:rPr>
        <w:t xml:space="preserve"> care </w:t>
      </w:r>
      <w:proofErr w:type="spellStart"/>
      <w:r w:rsidR="009D72BC">
        <w:rPr>
          <w:rFonts w:ascii="Times New Roman" w:hAnsi="Times New Roman" w:cs="Times New Roman"/>
          <w:sz w:val="20"/>
          <w:szCs w:val="20"/>
          <w:lang w:val="ro-RO"/>
        </w:rPr>
        <w:t>ruleaza</w:t>
      </w:r>
      <w:proofErr w:type="spellEnd"/>
      <w:r w:rsidR="009D72BC">
        <w:rPr>
          <w:rFonts w:ascii="Times New Roman" w:hAnsi="Times New Roman" w:cs="Times New Roman"/>
          <w:sz w:val="20"/>
          <w:szCs w:val="20"/>
          <w:lang w:val="ro-RO"/>
        </w:rPr>
        <w:t xml:space="preserve"> programul.</w:t>
      </w:r>
    </w:p>
    <w:p w14:paraId="64734FD3" w14:textId="4E819CAA" w:rsidR="00F32237" w:rsidRDefault="002D4272" w:rsidP="00A47FC2">
      <w:pPr>
        <w:jc w:val="both"/>
        <w:rPr>
          <w:rFonts w:ascii="Times New Roman" w:hAnsi="Times New Roman" w:cs="Times New Roman"/>
          <w:sz w:val="20"/>
          <w:szCs w:val="20"/>
          <w:lang w:val="ro-RO"/>
        </w:rPr>
      </w:pPr>
      <w:r w:rsidRPr="00F32237">
        <w:rPr>
          <w:rFonts w:ascii="Times New Roman" w:hAnsi="Times New Roman" w:cs="Times New Roman"/>
          <w:sz w:val="20"/>
          <w:szCs w:val="20"/>
          <w:lang w:val="ro-RO"/>
        </w:rPr>
        <w:drawing>
          <wp:anchor distT="0" distB="0" distL="114300" distR="114300" simplePos="0" relativeHeight="251695104" behindDoc="1" locked="0" layoutInCell="1" allowOverlap="1" wp14:anchorId="13482159" wp14:editId="5D641314">
            <wp:simplePos x="0" y="0"/>
            <wp:positionH relativeFrom="margin">
              <wp:align>right</wp:align>
            </wp:positionH>
            <wp:positionV relativeFrom="paragraph">
              <wp:posOffset>-13335</wp:posOffset>
            </wp:positionV>
            <wp:extent cx="2065655" cy="3970020"/>
            <wp:effectExtent l="0" t="0" r="0" b="0"/>
            <wp:wrapTight wrapText="bothSides">
              <wp:wrapPolygon edited="0">
                <wp:start x="0" y="0"/>
                <wp:lineTo x="0" y="21455"/>
                <wp:lineTo x="21314" y="21455"/>
                <wp:lineTo x="21314" y="0"/>
                <wp:lineTo x="0" y="0"/>
              </wp:wrapPolygon>
            </wp:wrapTight>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5655" cy="3970020"/>
                    </a:xfrm>
                    <a:prstGeom prst="rect">
                      <a:avLst/>
                    </a:prstGeom>
                  </pic:spPr>
                </pic:pic>
              </a:graphicData>
            </a:graphic>
            <wp14:sizeRelH relativeFrom="margin">
              <wp14:pctWidth>0</wp14:pctWidth>
            </wp14:sizeRelH>
            <wp14:sizeRelV relativeFrom="margin">
              <wp14:pctHeight>0</wp14:pctHeight>
            </wp14:sizeRelV>
          </wp:anchor>
        </w:drawing>
      </w:r>
    </w:p>
    <w:p w14:paraId="61803143" w14:textId="6047C2BA" w:rsidR="00F32237" w:rsidRDefault="00F32237" w:rsidP="00A47FC2">
      <w:pPr>
        <w:jc w:val="both"/>
        <w:rPr>
          <w:rFonts w:ascii="Times New Roman" w:hAnsi="Times New Roman" w:cs="Times New Roman"/>
          <w:sz w:val="20"/>
          <w:szCs w:val="20"/>
          <w:lang w:val="ro-RO"/>
        </w:rPr>
      </w:pPr>
    </w:p>
    <w:p w14:paraId="371253ED" w14:textId="6F4042C9" w:rsidR="00F32237" w:rsidRDefault="00F32237" w:rsidP="00A47FC2">
      <w:pPr>
        <w:jc w:val="both"/>
        <w:rPr>
          <w:rFonts w:ascii="Times New Roman" w:hAnsi="Times New Roman" w:cs="Times New Roman"/>
          <w:sz w:val="20"/>
          <w:szCs w:val="20"/>
          <w:lang w:val="ro-RO"/>
        </w:rPr>
      </w:pPr>
    </w:p>
    <w:p w14:paraId="5977712A" w14:textId="5A21F67A" w:rsidR="00F32237" w:rsidRDefault="00F32237" w:rsidP="00A47FC2">
      <w:pPr>
        <w:jc w:val="both"/>
        <w:rPr>
          <w:rFonts w:ascii="Times New Roman" w:hAnsi="Times New Roman" w:cs="Times New Roman"/>
          <w:sz w:val="20"/>
          <w:szCs w:val="20"/>
          <w:lang w:val="ro-RO"/>
        </w:rPr>
      </w:pPr>
    </w:p>
    <w:p w14:paraId="03E02475" w14:textId="62605191" w:rsidR="00F32237" w:rsidRDefault="00F32237" w:rsidP="00A47FC2">
      <w:pPr>
        <w:jc w:val="both"/>
        <w:rPr>
          <w:rFonts w:ascii="Times New Roman" w:hAnsi="Times New Roman" w:cs="Times New Roman"/>
          <w:sz w:val="20"/>
          <w:szCs w:val="20"/>
          <w:lang w:val="ro-RO"/>
        </w:rPr>
      </w:pPr>
      <w:r>
        <w:rPr>
          <w:noProof/>
        </w:rPr>
        <w:drawing>
          <wp:anchor distT="0" distB="0" distL="114300" distR="114300" simplePos="0" relativeHeight="251694080" behindDoc="1" locked="0" layoutInCell="1" allowOverlap="1" wp14:anchorId="6F1AF88D" wp14:editId="7ADFB8D9">
            <wp:simplePos x="0" y="0"/>
            <wp:positionH relativeFrom="margin">
              <wp:posOffset>-651933</wp:posOffset>
            </wp:positionH>
            <wp:positionV relativeFrom="paragraph">
              <wp:posOffset>238760</wp:posOffset>
            </wp:positionV>
            <wp:extent cx="4504055" cy="1503045"/>
            <wp:effectExtent l="0" t="0" r="0" b="1905"/>
            <wp:wrapTight wrapText="bothSides">
              <wp:wrapPolygon edited="0">
                <wp:start x="0" y="0"/>
                <wp:lineTo x="0" y="21354"/>
                <wp:lineTo x="21469" y="21354"/>
                <wp:lineTo x="21469" y="0"/>
                <wp:lineTo x="0" y="0"/>
              </wp:wrapPolygon>
            </wp:wrapTight>
            <wp:docPr id="11" name="Imagine 1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2">
                      <a:extLst>
                        <a:ext uri="{28A0092B-C50C-407E-A947-70E740481C1C}">
                          <a14:useLocalDpi xmlns:a14="http://schemas.microsoft.com/office/drawing/2010/main" val="0"/>
                        </a:ext>
                      </a:extLst>
                    </a:blip>
                    <a:stretch>
                      <a:fillRect/>
                    </a:stretch>
                  </pic:blipFill>
                  <pic:spPr>
                    <a:xfrm>
                      <a:off x="0" y="0"/>
                      <a:ext cx="4504055" cy="1503045"/>
                    </a:xfrm>
                    <a:prstGeom prst="rect">
                      <a:avLst/>
                    </a:prstGeom>
                  </pic:spPr>
                </pic:pic>
              </a:graphicData>
            </a:graphic>
            <wp14:sizeRelH relativeFrom="margin">
              <wp14:pctWidth>0</wp14:pctWidth>
            </wp14:sizeRelH>
            <wp14:sizeRelV relativeFrom="margin">
              <wp14:pctHeight>0</wp14:pctHeight>
            </wp14:sizeRelV>
          </wp:anchor>
        </w:drawing>
      </w:r>
    </w:p>
    <w:p w14:paraId="53C23EE1" w14:textId="77777777" w:rsidR="00F32237" w:rsidRDefault="00F32237" w:rsidP="00A47FC2">
      <w:pPr>
        <w:jc w:val="both"/>
        <w:rPr>
          <w:rFonts w:ascii="Times New Roman" w:hAnsi="Times New Roman" w:cs="Times New Roman"/>
          <w:sz w:val="20"/>
          <w:szCs w:val="20"/>
          <w:lang w:val="ro-RO"/>
        </w:rPr>
      </w:pPr>
    </w:p>
    <w:p w14:paraId="0EBC636A" w14:textId="77777777" w:rsidR="00F32237" w:rsidRDefault="00F32237" w:rsidP="00A47FC2">
      <w:pPr>
        <w:jc w:val="both"/>
        <w:rPr>
          <w:rFonts w:ascii="Times New Roman" w:hAnsi="Times New Roman" w:cs="Times New Roman"/>
          <w:sz w:val="20"/>
          <w:szCs w:val="20"/>
          <w:lang w:val="ro-RO"/>
        </w:rPr>
      </w:pPr>
    </w:p>
    <w:p w14:paraId="31C03ED6" w14:textId="3D3B9D46" w:rsidR="009D72BC" w:rsidRDefault="009D72BC" w:rsidP="00A47FC2">
      <w:pPr>
        <w:jc w:val="both"/>
        <w:rPr>
          <w:rFonts w:ascii="Times New Roman" w:hAnsi="Times New Roman" w:cs="Times New Roman"/>
          <w:sz w:val="20"/>
          <w:szCs w:val="20"/>
          <w:lang w:val="ro-RO"/>
        </w:rPr>
      </w:pPr>
    </w:p>
    <w:p w14:paraId="661FCAEB" w14:textId="7DB6DFEA" w:rsidR="00E93E63" w:rsidRDefault="00E93E63" w:rsidP="00E93E63">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Proiectare</w:t>
      </w:r>
    </w:p>
    <w:p w14:paraId="568345D4" w14:textId="7B126157" w:rsidR="00F574D7" w:rsidRDefault="000E6533" w:rsidP="00F574D7">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Trecând la partea practică de rezolvare a problemei</w:t>
      </w:r>
      <w:r w:rsidR="00310B32">
        <w:rPr>
          <w:rFonts w:ascii="Times New Roman" w:hAnsi="Times New Roman" w:cs="Times New Roman"/>
          <w:sz w:val="20"/>
          <w:szCs w:val="20"/>
          <w:lang w:val="ro-RO"/>
        </w:rPr>
        <w:t>,</w:t>
      </w:r>
      <w:r>
        <w:rPr>
          <w:rFonts w:ascii="Times New Roman" w:hAnsi="Times New Roman" w:cs="Times New Roman"/>
          <w:sz w:val="20"/>
          <w:szCs w:val="20"/>
          <w:lang w:val="ro-RO"/>
        </w:rPr>
        <w:t xml:space="preserve"> </w:t>
      </w:r>
      <w:r w:rsidR="00272E53">
        <w:rPr>
          <w:rFonts w:ascii="Times New Roman" w:hAnsi="Times New Roman" w:cs="Times New Roman"/>
          <w:sz w:val="20"/>
          <w:szCs w:val="20"/>
          <w:lang w:val="ro-RO"/>
        </w:rPr>
        <w:t>ș</w:t>
      </w:r>
      <w:r w:rsidR="00310B32">
        <w:rPr>
          <w:rFonts w:ascii="Times New Roman" w:hAnsi="Times New Roman" w:cs="Times New Roman"/>
          <w:sz w:val="20"/>
          <w:szCs w:val="20"/>
          <w:lang w:val="ro-RO"/>
        </w:rPr>
        <w:t xml:space="preserve">i anume proiectarea în limbaj </w:t>
      </w:r>
      <w:r w:rsidR="00272E53">
        <w:rPr>
          <w:rFonts w:ascii="Times New Roman" w:hAnsi="Times New Roman" w:cs="Times New Roman"/>
          <w:sz w:val="20"/>
          <w:szCs w:val="20"/>
          <w:lang w:val="ro-RO"/>
        </w:rPr>
        <w:t xml:space="preserve">OOP, </w:t>
      </w:r>
      <w:r w:rsidR="00544788">
        <w:rPr>
          <w:rFonts w:ascii="Times New Roman" w:hAnsi="Times New Roman" w:cs="Times New Roman"/>
          <w:sz w:val="20"/>
          <w:szCs w:val="20"/>
          <w:lang w:val="ro-RO"/>
        </w:rPr>
        <w:t xml:space="preserve">au fost </w:t>
      </w:r>
      <w:r w:rsidR="00272E53">
        <w:rPr>
          <w:rFonts w:ascii="Times New Roman" w:hAnsi="Times New Roman" w:cs="Times New Roman"/>
          <w:sz w:val="20"/>
          <w:szCs w:val="20"/>
          <w:lang w:val="ro-RO"/>
        </w:rPr>
        <w:t>urmări</w:t>
      </w:r>
      <w:r w:rsidR="00544788">
        <w:rPr>
          <w:rFonts w:ascii="Times New Roman" w:hAnsi="Times New Roman" w:cs="Times New Roman"/>
          <w:sz w:val="20"/>
          <w:szCs w:val="20"/>
          <w:lang w:val="ro-RO"/>
        </w:rPr>
        <w:t>ț</w:t>
      </w:r>
      <w:r w:rsidR="0052167A">
        <w:rPr>
          <w:rFonts w:ascii="Times New Roman" w:hAnsi="Times New Roman" w:cs="Times New Roman"/>
          <w:sz w:val="20"/>
          <w:szCs w:val="20"/>
          <w:lang w:val="ro-RO"/>
        </w:rPr>
        <w:t>i</w:t>
      </w:r>
      <w:r w:rsidR="00272E53">
        <w:rPr>
          <w:rFonts w:ascii="Times New Roman" w:hAnsi="Times New Roman" w:cs="Times New Roman"/>
          <w:sz w:val="20"/>
          <w:szCs w:val="20"/>
          <w:lang w:val="ro-RO"/>
        </w:rPr>
        <w:t xml:space="preserve"> mai</w:t>
      </w:r>
      <w:r w:rsidR="00544788">
        <w:rPr>
          <w:rFonts w:ascii="Times New Roman" w:hAnsi="Times New Roman" w:cs="Times New Roman"/>
          <w:sz w:val="20"/>
          <w:szCs w:val="20"/>
          <w:lang w:val="ro-RO"/>
        </w:rPr>
        <w:t xml:space="preserve"> </w:t>
      </w:r>
      <w:r w:rsidR="00272E53">
        <w:rPr>
          <w:rFonts w:ascii="Times New Roman" w:hAnsi="Times New Roman" w:cs="Times New Roman"/>
          <w:sz w:val="20"/>
          <w:szCs w:val="20"/>
          <w:lang w:val="ro-RO"/>
        </w:rPr>
        <w:t>mu</w:t>
      </w:r>
      <w:r w:rsidR="00556026">
        <w:rPr>
          <w:rFonts w:ascii="Times New Roman" w:hAnsi="Times New Roman" w:cs="Times New Roman"/>
          <w:sz w:val="20"/>
          <w:szCs w:val="20"/>
          <w:lang w:val="ro-RO"/>
        </w:rPr>
        <w:t xml:space="preserve">lți pași, primul fiind crearea unei Diagrame de pachete urmărind </w:t>
      </w:r>
      <w:r w:rsidR="00AA55D8">
        <w:rPr>
          <w:rFonts w:ascii="Times New Roman" w:hAnsi="Times New Roman" w:cs="Times New Roman"/>
          <w:sz w:val="20"/>
          <w:szCs w:val="20"/>
          <w:lang w:val="ro-RO"/>
        </w:rPr>
        <w:t>modelul MVC (Model-</w:t>
      </w:r>
      <w:proofErr w:type="spellStart"/>
      <w:r w:rsidR="00AA55D8">
        <w:rPr>
          <w:rFonts w:ascii="Times New Roman" w:hAnsi="Times New Roman" w:cs="Times New Roman"/>
          <w:sz w:val="20"/>
          <w:szCs w:val="20"/>
          <w:lang w:val="ro-RO"/>
        </w:rPr>
        <w:t>View</w:t>
      </w:r>
      <w:proofErr w:type="spellEnd"/>
      <w:r w:rsidR="00AA55D8">
        <w:rPr>
          <w:rFonts w:ascii="Times New Roman" w:hAnsi="Times New Roman" w:cs="Times New Roman"/>
          <w:sz w:val="20"/>
          <w:szCs w:val="20"/>
          <w:lang w:val="ro-RO"/>
        </w:rPr>
        <w:t>-Controller)</w:t>
      </w:r>
      <w:r w:rsidR="00406B80">
        <w:rPr>
          <w:rFonts w:ascii="Times New Roman" w:hAnsi="Times New Roman" w:cs="Times New Roman"/>
          <w:sz w:val="20"/>
          <w:szCs w:val="20"/>
          <w:lang w:val="ro-RO"/>
        </w:rPr>
        <w:t xml:space="preserve">, dar si modelul Layers folosind Business </w:t>
      </w:r>
      <w:proofErr w:type="spellStart"/>
      <w:r w:rsidR="00406B80">
        <w:rPr>
          <w:rFonts w:ascii="Times New Roman" w:hAnsi="Times New Roman" w:cs="Times New Roman"/>
          <w:sz w:val="20"/>
          <w:szCs w:val="20"/>
          <w:lang w:val="ro-RO"/>
        </w:rPr>
        <w:t>Layer</w:t>
      </w:r>
      <w:proofErr w:type="spellEnd"/>
      <w:r w:rsidR="00406B80">
        <w:rPr>
          <w:rFonts w:ascii="Times New Roman" w:hAnsi="Times New Roman" w:cs="Times New Roman"/>
          <w:sz w:val="20"/>
          <w:szCs w:val="20"/>
          <w:lang w:val="ro-RO"/>
        </w:rPr>
        <w:t xml:space="preserve">, </w:t>
      </w:r>
      <w:proofErr w:type="spellStart"/>
      <w:r w:rsidR="00406B80">
        <w:rPr>
          <w:rFonts w:ascii="Times New Roman" w:hAnsi="Times New Roman" w:cs="Times New Roman"/>
          <w:sz w:val="20"/>
          <w:szCs w:val="20"/>
          <w:lang w:val="ro-RO"/>
        </w:rPr>
        <w:t>Presentation</w:t>
      </w:r>
      <w:proofErr w:type="spellEnd"/>
      <w:r w:rsidR="00406B80">
        <w:rPr>
          <w:rFonts w:ascii="Times New Roman" w:hAnsi="Times New Roman" w:cs="Times New Roman"/>
          <w:sz w:val="20"/>
          <w:szCs w:val="20"/>
          <w:lang w:val="ro-RO"/>
        </w:rPr>
        <w:t xml:space="preserve"> </w:t>
      </w:r>
      <w:proofErr w:type="spellStart"/>
      <w:r w:rsidR="00406B80">
        <w:rPr>
          <w:rFonts w:ascii="Times New Roman" w:hAnsi="Times New Roman" w:cs="Times New Roman"/>
          <w:sz w:val="20"/>
          <w:szCs w:val="20"/>
          <w:lang w:val="ro-RO"/>
        </w:rPr>
        <w:t>Layer</w:t>
      </w:r>
      <w:proofErr w:type="spellEnd"/>
      <w:r w:rsidR="00406B80">
        <w:rPr>
          <w:rFonts w:ascii="Times New Roman" w:hAnsi="Times New Roman" w:cs="Times New Roman"/>
          <w:sz w:val="20"/>
          <w:szCs w:val="20"/>
          <w:lang w:val="ro-RO"/>
        </w:rPr>
        <w:t xml:space="preserve">, </w:t>
      </w:r>
      <w:r w:rsidR="00A97102">
        <w:rPr>
          <w:rFonts w:ascii="Times New Roman" w:hAnsi="Times New Roman" w:cs="Times New Roman"/>
          <w:sz w:val="20"/>
          <w:szCs w:val="20"/>
          <w:lang w:val="ro-RO"/>
        </w:rPr>
        <w:t xml:space="preserve">Model </w:t>
      </w:r>
      <w:proofErr w:type="spellStart"/>
      <w:r w:rsidR="00A97102">
        <w:rPr>
          <w:rFonts w:ascii="Times New Roman" w:hAnsi="Times New Roman" w:cs="Times New Roman"/>
          <w:sz w:val="20"/>
          <w:szCs w:val="20"/>
          <w:lang w:val="ro-RO"/>
        </w:rPr>
        <w:t>Layer</w:t>
      </w:r>
      <w:proofErr w:type="spellEnd"/>
      <w:r w:rsidR="00A97102">
        <w:rPr>
          <w:rFonts w:ascii="Times New Roman" w:hAnsi="Times New Roman" w:cs="Times New Roman"/>
          <w:sz w:val="20"/>
          <w:szCs w:val="20"/>
          <w:lang w:val="ro-RO"/>
        </w:rPr>
        <w:t>.</w:t>
      </w:r>
      <w:r w:rsidR="00F574D7">
        <w:rPr>
          <w:rFonts w:ascii="Times New Roman" w:hAnsi="Times New Roman" w:cs="Times New Roman"/>
          <w:sz w:val="20"/>
          <w:szCs w:val="20"/>
          <w:lang w:val="ro-RO"/>
        </w:rPr>
        <w:t xml:space="preserve"> </w:t>
      </w:r>
      <w:r w:rsidR="006C54C3">
        <w:rPr>
          <w:rFonts w:ascii="Times New Roman" w:hAnsi="Times New Roman" w:cs="Times New Roman"/>
          <w:sz w:val="20"/>
          <w:szCs w:val="20"/>
          <w:lang w:val="ro-RO"/>
        </w:rPr>
        <w:t>Controllerul face legătura dintre clasele din Model</w:t>
      </w:r>
      <w:r w:rsidR="00B47312">
        <w:rPr>
          <w:rFonts w:ascii="Times New Roman" w:hAnsi="Times New Roman" w:cs="Times New Roman"/>
          <w:sz w:val="20"/>
          <w:szCs w:val="20"/>
          <w:lang w:val="ro-RO"/>
        </w:rPr>
        <w:t xml:space="preserve"> și </w:t>
      </w:r>
      <w:r w:rsidR="006C54C3">
        <w:rPr>
          <w:rFonts w:ascii="Times New Roman" w:hAnsi="Times New Roman" w:cs="Times New Roman"/>
          <w:sz w:val="20"/>
          <w:szCs w:val="20"/>
          <w:lang w:val="ro-RO"/>
        </w:rPr>
        <w:t>View</w:t>
      </w:r>
      <w:r w:rsidR="001A7266">
        <w:rPr>
          <w:rFonts w:ascii="Times New Roman" w:hAnsi="Times New Roman" w:cs="Times New Roman"/>
          <w:sz w:val="20"/>
          <w:szCs w:val="20"/>
          <w:lang w:val="ro-RO"/>
        </w:rPr>
        <w:t xml:space="preserve"> prin intermediul butoanelor ap</w:t>
      </w:r>
      <w:r w:rsidR="00007CE5">
        <w:rPr>
          <w:rFonts w:ascii="Times New Roman" w:hAnsi="Times New Roman" w:cs="Times New Roman"/>
          <w:sz w:val="20"/>
          <w:szCs w:val="20"/>
          <w:lang w:val="ro-RO"/>
        </w:rPr>
        <w:t>ă</w:t>
      </w:r>
      <w:r w:rsidR="001A7266">
        <w:rPr>
          <w:rFonts w:ascii="Times New Roman" w:hAnsi="Times New Roman" w:cs="Times New Roman"/>
          <w:sz w:val="20"/>
          <w:szCs w:val="20"/>
          <w:lang w:val="ro-RO"/>
        </w:rPr>
        <w:t>sate</w:t>
      </w:r>
      <w:r w:rsidR="00F574D7">
        <w:rPr>
          <w:rFonts w:ascii="Times New Roman" w:hAnsi="Times New Roman" w:cs="Times New Roman"/>
          <w:sz w:val="20"/>
          <w:szCs w:val="20"/>
          <w:lang w:val="ro-RO"/>
        </w:rPr>
        <w:t>.</w:t>
      </w:r>
    </w:p>
    <w:p w14:paraId="1DF20B40" w14:textId="7819DE03" w:rsidR="000F6E78" w:rsidRDefault="00F574D7" w:rsidP="00F574D7">
      <w:pPr>
        <w:ind w:firstLine="360"/>
        <w:jc w:val="both"/>
        <w:rPr>
          <w:rFonts w:ascii="Times New Roman" w:hAnsi="Times New Roman" w:cs="Times New Roman"/>
          <w:sz w:val="20"/>
          <w:szCs w:val="20"/>
          <w:lang w:val="ro-RO"/>
        </w:rPr>
      </w:pPr>
      <w:r w:rsidRPr="00480D6B">
        <w:rPr>
          <w:rFonts w:ascii="Times New Roman" w:hAnsi="Times New Roman" w:cs="Times New Roman"/>
          <w:sz w:val="20"/>
          <w:szCs w:val="20"/>
          <w:lang w:val="ro-RO"/>
        </w:rPr>
        <w:drawing>
          <wp:anchor distT="0" distB="0" distL="114300" distR="114300" simplePos="0" relativeHeight="251685888" behindDoc="1" locked="0" layoutInCell="1" allowOverlap="1" wp14:anchorId="70AC5B9E" wp14:editId="02C57E87">
            <wp:simplePos x="0" y="0"/>
            <wp:positionH relativeFrom="margin">
              <wp:align>left</wp:align>
            </wp:positionH>
            <wp:positionV relativeFrom="paragraph">
              <wp:posOffset>433872</wp:posOffset>
            </wp:positionV>
            <wp:extent cx="5875020" cy="3557905"/>
            <wp:effectExtent l="0" t="0" r="0" b="4445"/>
            <wp:wrapTight wrapText="bothSides">
              <wp:wrapPolygon edited="0">
                <wp:start x="0" y="0"/>
                <wp:lineTo x="0" y="21511"/>
                <wp:lineTo x="21502" y="21511"/>
                <wp:lineTo x="21502"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54" t="2302"/>
                    <a:stretch/>
                  </pic:blipFill>
                  <pic:spPr bwMode="auto">
                    <a:xfrm>
                      <a:off x="0" y="0"/>
                      <a:ext cx="5875020" cy="3557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E78">
        <w:rPr>
          <w:rFonts w:ascii="Times New Roman" w:hAnsi="Times New Roman" w:cs="Times New Roman"/>
          <w:sz w:val="20"/>
          <w:szCs w:val="20"/>
          <w:lang w:val="ro-RO"/>
        </w:rPr>
        <w:t>Intrând într-o analiză mai amănunțită a proiectului, am generat</w:t>
      </w:r>
      <w:r w:rsidR="00B47312">
        <w:rPr>
          <w:rFonts w:ascii="Times New Roman" w:hAnsi="Times New Roman" w:cs="Times New Roman"/>
          <w:sz w:val="20"/>
          <w:szCs w:val="20"/>
          <w:lang w:val="ro-RO"/>
        </w:rPr>
        <w:t xml:space="preserve"> și </w:t>
      </w:r>
      <w:r w:rsidR="000F6E78">
        <w:rPr>
          <w:rFonts w:ascii="Times New Roman" w:hAnsi="Times New Roman" w:cs="Times New Roman"/>
          <w:sz w:val="20"/>
          <w:szCs w:val="20"/>
          <w:lang w:val="ro-RO"/>
        </w:rPr>
        <w:t>diagrama UML. A</w:t>
      </w:r>
      <w:r w:rsidR="008B1BA0">
        <w:rPr>
          <w:rFonts w:ascii="Times New Roman" w:hAnsi="Times New Roman" w:cs="Times New Roman"/>
          <w:sz w:val="20"/>
          <w:szCs w:val="20"/>
          <w:lang w:val="ro-RO"/>
        </w:rPr>
        <w:t xml:space="preserve">ici se pot vedea </w:t>
      </w:r>
      <w:r w:rsidR="00E9187F">
        <w:rPr>
          <w:rFonts w:ascii="Times New Roman" w:hAnsi="Times New Roman" w:cs="Times New Roman"/>
          <w:sz w:val="20"/>
          <w:szCs w:val="20"/>
          <w:lang w:val="ro-RO"/>
        </w:rPr>
        <w:t>î</w:t>
      </w:r>
      <w:r w:rsidR="008B1BA0">
        <w:rPr>
          <w:rFonts w:ascii="Times New Roman" w:hAnsi="Times New Roman" w:cs="Times New Roman"/>
          <w:sz w:val="20"/>
          <w:szCs w:val="20"/>
          <w:lang w:val="ro-RO"/>
        </w:rPr>
        <w:t>n de</w:t>
      </w:r>
      <w:r w:rsidR="0092740F">
        <w:rPr>
          <w:rFonts w:ascii="Times New Roman" w:hAnsi="Times New Roman" w:cs="Times New Roman"/>
          <w:sz w:val="20"/>
          <w:szCs w:val="20"/>
          <w:lang w:val="ro-RO"/>
        </w:rPr>
        <w:t>tali</w:t>
      </w:r>
      <w:r w:rsidR="008B1BA0">
        <w:rPr>
          <w:rFonts w:ascii="Times New Roman" w:hAnsi="Times New Roman" w:cs="Times New Roman"/>
          <w:sz w:val="20"/>
          <w:szCs w:val="20"/>
          <w:lang w:val="ro-RO"/>
        </w:rPr>
        <w:t>u legăturile dintre clase, metodele folosite,</w:t>
      </w:r>
      <w:r w:rsidR="0092740F">
        <w:rPr>
          <w:rFonts w:ascii="Times New Roman" w:hAnsi="Times New Roman" w:cs="Times New Roman"/>
          <w:sz w:val="20"/>
          <w:szCs w:val="20"/>
          <w:lang w:val="ro-RO"/>
        </w:rPr>
        <w:t xml:space="preserve"> precum</w:t>
      </w:r>
      <w:r w:rsidR="00B47312">
        <w:rPr>
          <w:rFonts w:ascii="Times New Roman" w:hAnsi="Times New Roman" w:cs="Times New Roman"/>
          <w:sz w:val="20"/>
          <w:szCs w:val="20"/>
          <w:lang w:val="ro-RO"/>
        </w:rPr>
        <w:t xml:space="preserve"> și </w:t>
      </w:r>
      <w:r w:rsidR="0092740F">
        <w:rPr>
          <w:rFonts w:ascii="Times New Roman" w:hAnsi="Times New Roman" w:cs="Times New Roman"/>
          <w:sz w:val="20"/>
          <w:szCs w:val="20"/>
          <w:lang w:val="ro-RO"/>
        </w:rPr>
        <w:t>structura logică a întregului proiect.</w:t>
      </w:r>
    </w:p>
    <w:p w14:paraId="0B30229C" w14:textId="4EC0591C" w:rsidR="00CF3F3E" w:rsidRDefault="00CF3F3E" w:rsidP="00CF3F3E">
      <w:pPr>
        <w:ind w:firstLine="360"/>
        <w:jc w:val="both"/>
        <w:rPr>
          <w:rFonts w:ascii="Times New Roman" w:hAnsi="Times New Roman" w:cs="Times New Roman"/>
          <w:b/>
          <w:bCs/>
          <w:sz w:val="28"/>
          <w:szCs w:val="28"/>
          <w:u w:val="single"/>
          <w:lang w:val="ro-RO"/>
        </w:rPr>
      </w:pPr>
    </w:p>
    <w:p w14:paraId="6A15383C" w14:textId="1B3173E7" w:rsidR="00196597" w:rsidRDefault="00522EE3" w:rsidP="00CF3F3E">
      <w:pPr>
        <w:ind w:firstLine="360"/>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Implementare</w:t>
      </w:r>
    </w:p>
    <w:p w14:paraId="67F557EE" w14:textId="77777777" w:rsidR="006A1A5D" w:rsidRPr="00CF3F3E" w:rsidRDefault="006A1A5D" w:rsidP="00CF3F3E">
      <w:pPr>
        <w:ind w:firstLine="360"/>
        <w:jc w:val="both"/>
        <w:rPr>
          <w:rFonts w:ascii="Times New Roman" w:hAnsi="Times New Roman" w:cs="Times New Roman"/>
          <w:b/>
          <w:bCs/>
          <w:sz w:val="28"/>
          <w:szCs w:val="28"/>
          <w:u w:val="single"/>
          <w:lang w:val="ro-RO"/>
        </w:rPr>
      </w:pPr>
    </w:p>
    <w:p w14:paraId="6DB189DE" w14:textId="4AA2620C" w:rsidR="00196597" w:rsidRDefault="00871757" w:rsidP="00871757">
      <w:pPr>
        <w:ind w:left="72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Pachetul </w:t>
      </w:r>
      <w:proofErr w:type="spellStart"/>
      <w:r w:rsidR="0090723C">
        <w:rPr>
          <w:rFonts w:ascii="Times New Roman" w:hAnsi="Times New Roman" w:cs="Times New Roman"/>
          <w:b/>
          <w:bCs/>
          <w:sz w:val="24"/>
          <w:szCs w:val="24"/>
          <w:u w:val="single"/>
          <w:lang w:val="ro-RO"/>
        </w:rPr>
        <w:t>bll</w:t>
      </w:r>
      <w:proofErr w:type="spellEnd"/>
    </w:p>
    <w:p w14:paraId="5F1EABAF" w14:textId="19E5C75D" w:rsidR="008D65A1" w:rsidRDefault="005E66FC" w:rsidP="002E73B0">
      <w:pPr>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Pachetul </w:t>
      </w:r>
      <w:proofErr w:type="spellStart"/>
      <w:r>
        <w:rPr>
          <w:rFonts w:ascii="Times New Roman" w:hAnsi="Times New Roman" w:cs="Times New Roman"/>
          <w:sz w:val="20"/>
          <w:szCs w:val="20"/>
          <w:lang w:val="ro-RO"/>
        </w:rPr>
        <w:t>bll</w:t>
      </w:r>
      <w:proofErr w:type="spellEnd"/>
      <w:r w:rsidR="00D6711D">
        <w:rPr>
          <w:rFonts w:ascii="Times New Roman" w:hAnsi="Times New Roman" w:cs="Times New Roman"/>
          <w:sz w:val="20"/>
          <w:szCs w:val="20"/>
          <w:lang w:val="ro-RO"/>
        </w:rPr>
        <w:t xml:space="preserve"> (Business Logic </w:t>
      </w:r>
      <w:proofErr w:type="spellStart"/>
      <w:r w:rsidR="00D6711D">
        <w:rPr>
          <w:rFonts w:ascii="Times New Roman" w:hAnsi="Times New Roman" w:cs="Times New Roman"/>
          <w:sz w:val="20"/>
          <w:szCs w:val="20"/>
          <w:lang w:val="ro-RO"/>
        </w:rPr>
        <w:t>Layer</w:t>
      </w:r>
      <w:proofErr w:type="spellEnd"/>
      <w:r w:rsidR="00D6711D">
        <w:rPr>
          <w:rFonts w:ascii="Times New Roman" w:hAnsi="Times New Roman" w:cs="Times New Roman"/>
          <w:sz w:val="20"/>
          <w:szCs w:val="20"/>
          <w:lang w:val="ro-RO"/>
        </w:rPr>
        <w:t>)</w:t>
      </w:r>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contine</w:t>
      </w:r>
      <w:proofErr w:type="spellEnd"/>
      <w:r w:rsidR="00860812">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atat</w:t>
      </w:r>
      <w:proofErr w:type="spellEnd"/>
      <w:r>
        <w:rPr>
          <w:rFonts w:ascii="Times New Roman" w:hAnsi="Times New Roman" w:cs="Times New Roman"/>
          <w:sz w:val="20"/>
          <w:szCs w:val="20"/>
          <w:lang w:val="ro-RO"/>
        </w:rPr>
        <w:t xml:space="preserve"> </w:t>
      </w:r>
      <w:r w:rsidR="0023549C">
        <w:rPr>
          <w:rFonts w:ascii="Times New Roman" w:hAnsi="Times New Roman" w:cs="Times New Roman"/>
          <w:sz w:val="20"/>
          <w:szCs w:val="20"/>
          <w:lang w:val="ro-RO"/>
        </w:rPr>
        <w:t>validatori cat si trei clase in care sunt aplicate metodele din DAO</w:t>
      </w:r>
      <w:r w:rsidR="00D6711D">
        <w:rPr>
          <w:rFonts w:ascii="Times New Roman" w:hAnsi="Times New Roman" w:cs="Times New Roman"/>
          <w:sz w:val="20"/>
          <w:szCs w:val="20"/>
          <w:lang w:val="ro-RO"/>
        </w:rPr>
        <w:t xml:space="preserve"> (Data Access </w:t>
      </w:r>
      <w:proofErr w:type="spellStart"/>
      <w:r w:rsidR="00D6711D">
        <w:rPr>
          <w:rFonts w:ascii="Times New Roman" w:hAnsi="Times New Roman" w:cs="Times New Roman"/>
          <w:sz w:val="20"/>
          <w:szCs w:val="20"/>
          <w:lang w:val="ro-RO"/>
        </w:rPr>
        <w:t>Object</w:t>
      </w:r>
      <w:proofErr w:type="spellEnd"/>
      <w:r w:rsidR="00D6711D">
        <w:rPr>
          <w:rFonts w:ascii="Times New Roman" w:hAnsi="Times New Roman" w:cs="Times New Roman"/>
          <w:sz w:val="20"/>
          <w:szCs w:val="20"/>
          <w:lang w:val="ro-RO"/>
        </w:rPr>
        <w:t>)</w:t>
      </w:r>
      <w:r w:rsidR="0023549C">
        <w:rPr>
          <w:rFonts w:ascii="Times New Roman" w:hAnsi="Times New Roman" w:cs="Times New Roman"/>
          <w:sz w:val="20"/>
          <w:szCs w:val="20"/>
          <w:lang w:val="ro-RO"/>
        </w:rPr>
        <w:t xml:space="preserve"> cu validatori</w:t>
      </w:r>
    </w:p>
    <w:p w14:paraId="6D38C408" w14:textId="77777777" w:rsidR="00472112" w:rsidRPr="005E66FC" w:rsidRDefault="00472112" w:rsidP="002E73B0">
      <w:pPr>
        <w:jc w:val="both"/>
        <w:rPr>
          <w:rFonts w:ascii="Times New Roman" w:hAnsi="Times New Roman" w:cs="Times New Roman"/>
          <w:sz w:val="20"/>
          <w:szCs w:val="20"/>
          <w:lang w:val="ro-RO"/>
        </w:rPr>
      </w:pPr>
    </w:p>
    <w:p w14:paraId="72A64689" w14:textId="5D5EDD22" w:rsidR="002E73B0" w:rsidRDefault="00861127" w:rsidP="002E73B0">
      <w:pPr>
        <w:jc w:val="both"/>
        <w:rPr>
          <w:rFonts w:ascii="Times New Roman" w:hAnsi="Times New Roman" w:cs="Times New Roman"/>
          <w:b/>
          <w:bCs/>
          <w:sz w:val="24"/>
          <w:szCs w:val="24"/>
          <w:u w:val="single"/>
          <w:lang w:val="ro-RO"/>
        </w:rPr>
      </w:pPr>
      <w:proofErr w:type="spellStart"/>
      <w:r>
        <w:rPr>
          <w:rFonts w:ascii="Times New Roman" w:hAnsi="Times New Roman" w:cs="Times New Roman"/>
          <w:b/>
          <w:bCs/>
          <w:sz w:val="24"/>
          <w:szCs w:val="24"/>
          <w:u w:val="single"/>
          <w:lang w:val="ro-RO"/>
        </w:rPr>
        <w:t>Validators</w:t>
      </w:r>
      <w:proofErr w:type="spellEnd"/>
    </w:p>
    <w:p w14:paraId="7290B0C5" w14:textId="2CFA6247" w:rsidR="002E73B0" w:rsidRDefault="00234EFC" w:rsidP="002E73B0">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sidR="0023549C">
        <w:rPr>
          <w:rFonts w:ascii="Times New Roman" w:hAnsi="Times New Roman" w:cs="Times New Roman"/>
          <w:sz w:val="20"/>
          <w:szCs w:val="20"/>
          <w:lang w:val="ro-RO"/>
        </w:rPr>
        <w:t xml:space="preserve">Este o </w:t>
      </w:r>
      <w:proofErr w:type="spellStart"/>
      <w:r w:rsidR="0023549C">
        <w:rPr>
          <w:rFonts w:ascii="Times New Roman" w:hAnsi="Times New Roman" w:cs="Times New Roman"/>
          <w:sz w:val="20"/>
          <w:szCs w:val="20"/>
          <w:lang w:val="ro-RO"/>
        </w:rPr>
        <w:t>interfata</w:t>
      </w:r>
      <w:proofErr w:type="spellEnd"/>
      <w:r w:rsidR="0023549C">
        <w:rPr>
          <w:rFonts w:ascii="Times New Roman" w:hAnsi="Times New Roman" w:cs="Times New Roman"/>
          <w:sz w:val="20"/>
          <w:szCs w:val="20"/>
          <w:lang w:val="ro-RO"/>
        </w:rPr>
        <w:t xml:space="preserve"> numita validator ce este implementata de clasa </w:t>
      </w:r>
      <w:proofErr w:type="spellStart"/>
      <w:r w:rsidR="0023549C">
        <w:rPr>
          <w:rFonts w:ascii="Times New Roman" w:hAnsi="Times New Roman" w:cs="Times New Roman"/>
          <w:sz w:val="20"/>
          <w:szCs w:val="20"/>
          <w:lang w:val="ro-RO"/>
        </w:rPr>
        <w:t>EmailValidator</w:t>
      </w:r>
      <w:proofErr w:type="spellEnd"/>
      <w:r w:rsidR="0023549C">
        <w:rPr>
          <w:rFonts w:ascii="Times New Roman" w:hAnsi="Times New Roman" w:cs="Times New Roman"/>
          <w:sz w:val="20"/>
          <w:szCs w:val="20"/>
          <w:lang w:val="ro-RO"/>
        </w:rPr>
        <w:t xml:space="preserve"> care </w:t>
      </w:r>
      <w:proofErr w:type="spellStart"/>
      <w:r w:rsidR="00D05C7B">
        <w:rPr>
          <w:rFonts w:ascii="Times New Roman" w:hAnsi="Times New Roman" w:cs="Times New Roman"/>
          <w:sz w:val="20"/>
          <w:szCs w:val="20"/>
          <w:lang w:val="ro-RO"/>
        </w:rPr>
        <w:t>valideaza</w:t>
      </w:r>
      <w:proofErr w:type="spellEnd"/>
      <w:r w:rsidR="00D05C7B">
        <w:rPr>
          <w:rFonts w:ascii="Times New Roman" w:hAnsi="Times New Roman" w:cs="Times New Roman"/>
          <w:sz w:val="20"/>
          <w:szCs w:val="20"/>
          <w:lang w:val="ro-RO"/>
        </w:rPr>
        <w:t xml:space="preserve"> daca </w:t>
      </w:r>
      <w:proofErr w:type="spellStart"/>
      <w:r w:rsidR="00D05C7B">
        <w:rPr>
          <w:rFonts w:ascii="Times New Roman" w:hAnsi="Times New Roman" w:cs="Times New Roman"/>
          <w:sz w:val="20"/>
          <w:szCs w:val="20"/>
          <w:lang w:val="ro-RO"/>
        </w:rPr>
        <w:t>informatia</w:t>
      </w:r>
      <w:proofErr w:type="spellEnd"/>
      <w:r w:rsidR="00D05C7B">
        <w:rPr>
          <w:rFonts w:ascii="Times New Roman" w:hAnsi="Times New Roman" w:cs="Times New Roman"/>
          <w:sz w:val="20"/>
          <w:szCs w:val="20"/>
          <w:lang w:val="ro-RO"/>
        </w:rPr>
        <w:t xml:space="preserve"> introdusa de utilizator in </w:t>
      </w:r>
      <w:proofErr w:type="spellStart"/>
      <w:r w:rsidR="00D05C7B">
        <w:rPr>
          <w:rFonts w:ascii="Times New Roman" w:hAnsi="Times New Roman" w:cs="Times New Roman"/>
          <w:sz w:val="20"/>
          <w:szCs w:val="20"/>
          <w:lang w:val="ro-RO"/>
        </w:rPr>
        <w:t>textfieldul</w:t>
      </w:r>
      <w:proofErr w:type="spellEnd"/>
      <w:r w:rsidR="00D05C7B">
        <w:rPr>
          <w:rFonts w:ascii="Times New Roman" w:hAnsi="Times New Roman" w:cs="Times New Roman"/>
          <w:sz w:val="20"/>
          <w:szCs w:val="20"/>
          <w:lang w:val="ro-RO"/>
        </w:rPr>
        <w:t xml:space="preserve"> dedicat emailului </w:t>
      </w:r>
      <w:proofErr w:type="spellStart"/>
      <w:r w:rsidR="00D05C7B">
        <w:rPr>
          <w:rFonts w:ascii="Times New Roman" w:hAnsi="Times New Roman" w:cs="Times New Roman"/>
          <w:sz w:val="20"/>
          <w:szCs w:val="20"/>
          <w:lang w:val="ro-RO"/>
        </w:rPr>
        <w:t>indeplineste</w:t>
      </w:r>
      <w:proofErr w:type="spellEnd"/>
      <w:r w:rsidR="00D05C7B">
        <w:rPr>
          <w:rFonts w:ascii="Times New Roman" w:hAnsi="Times New Roman" w:cs="Times New Roman"/>
          <w:sz w:val="20"/>
          <w:szCs w:val="20"/>
          <w:lang w:val="ro-RO"/>
        </w:rPr>
        <w:t xml:space="preserve"> formatul unui email.</w:t>
      </w:r>
    </w:p>
    <w:p w14:paraId="67A54B5D" w14:textId="1092A842" w:rsidR="008D65A1" w:rsidRDefault="0023549C" w:rsidP="002E73B0">
      <w:pPr>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51A91B84" w14:textId="6F36B570" w:rsidR="00472112" w:rsidRDefault="00861127" w:rsidP="00E80E21">
      <w:pPr>
        <w:jc w:val="both"/>
        <w:rPr>
          <w:rFonts w:ascii="Times New Roman" w:hAnsi="Times New Roman" w:cs="Times New Roman"/>
          <w:b/>
          <w:bCs/>
          <w:sz w:val="24"/>
          <w:szCs w:val="24"/>
          <w:u w:val="single"/>
          <w:lang w:val="ro-RO"/>
        </w:rPr>
      </w:pPr>
      <w:proofErr w:type="spellStart"/>
      <w:r>
        <w:rPr>
          <w:rFonts w:ascii="Times New Roman" w:hAnsi="Times New Roman" w:cs="Times New Roman"/>
          <w:b/>
          <w:bCs/>
          <w:sz w:val="24"/>
          <w:szCs w:val="24"/>
          <w:u w:val="single"/>
          <w:lang w:val="ro-RO"/>
        </w:rPr>
        <w:t>ClientBLL</w:t>
      </w:r>
      <w:proofErr w:type="spellEnd"/>
      <w:r>
        <w:rPr>
          <w:rFonts w:ascii="Times New Roman" w:hAnsi="Times New Roman" w:cs="Times New Roman"/>
          <w:b/>
          <w:bCs/>
          <w:sz w:val="24"/>
          <w:szCs w:val="24"/>
          <w:u w:val="single"/>
          <w:lang w:val="ro-RO"/>
        </w:rPr>
        <w:t xml:space="preserve">/ </w:t>
      </w:r>
      <w:proofErr w:type="spellStart"/>
      <w:r>
        <w:rPr>
          <w:rFonts w:ascii="Times New Roman" w:hAnsi="Times New Roman" w:cs="Times New Roman"/>
          <w:b/>
          <w:bCs/>
          <w:sz w:val="24"/>
          <w:szCs w:val="24"/>
          <w:u w:val="single"/>
          <w:lang w:val="ro-RO"/>
        </w:rPr>
        <w:t>OrderBLL</w:t>
      </w:r>
      <w:proofErr w:type="spellEnd"/>
      <w:r>
        <w:rPr>
          <w:rFonts w:ascii="Times New Roman" w:hAnsi="Times New Roman" w:cs="Times New Roman"/>
          <w:b/>
          <w:bCs/>
          <w:sz w:val="24"/>
          <w:szCs w:val="24"/>
          <w:u w:val="single"/>
          <w:lang w:val="ro-RO"/>
        </w:rPr>
        <w:t xml:space="preserve">/ </w:t>
      </w:r>
      <w:proofErr w:type="spellStart"/>
      <w:r>
        <w:rPr>
          <w:rFonts w:ascii="Times New Roman" w:hAnsi="Times New Roman" w:cs="Times New Roman"/>
          <w:b/>
          <w:bCs/>
          <w:sz w:val="24"/>
          <w:szCs w:val="24"/>
          <w:u w:val="single"/>
          <w:lang w:val="ro-RO"/>
        </w:rPr>
        <w:t>Pro</w:t>
      </w:r>
      <w:r w:rsidR="00F353EA">
        <w:rPr>
          <w:rFonts w:ascii="Times New Roman" w:hAnsi="Times New Roman" w:cs="Times New Roman"/>
          <w:b/>
          <w:bCs/>
          <w:sz w:val="24"/>
          <w:szCs w:val="24"/>
          <w:u w:val="single"/>
          <w:lang w:val="ro-RO"/>
        </w:rPr>
        <w:t>d</w:t>
      </w:r>
      <w:r>
        <w:rPr>
          <w:rFonts w:ascii="Times New Roman" w:hAnsi="Times New Roman" w:cs="Times New Roman"/>
          <w:b/>
          <w:bCs/>
          <w:sz w:val="24"/>
          <w:szCs w:val="24"/>
          <w:u w:val="single"/>
          <w:lang w:val="ro-RO"/>
        </w:rPr>
        <w:t>uctBLL</w:t>
      </w:r>
      <w:proofErr w:type="spellEnd"/>
    </w:p>
    <w:p w14:paraId="1D0FC581" w14:textId="03D79760" w:rsidR="00AB580F" w:rsidRDefault="002647AB" w:rsidP="00B6579F">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sidR="00D05C7B">
        <w:rPr>
          <w:rFonts w:ascii="Times New Roman" w:hAnsi="Times New Roman" w:cs="Times New Roman"/>
          <w:sz w:val="20"/>
          <w:szCs w:val="20"/>
          <w:lang w:val="ro-RO"/>
        </w:rPr>
        <w:t xml:space="preserve">Cele trei clase </w:t>
      </w:r>
      <w:proofErr w:type="spellStart"/>
      <w:r w:rsidR="00D05C7B">
        <w:rPr>
          <w:rFonts w:ascii="Times New Roman" w:hAnsi="Times New Roman" w:cs="Times New Roman"/>
          <w:sz w:val="20"/>
          <w:szCs w:val="20"/>
          <w:lang w:val="ro-RO"/>
        </w:rPr>
        <w:t>cheama</w:t>
      </w:r>
      <w:proofErr w:type="spellEnd"/>
      <w:r w:rsidR="00D05C7B">
        <w:rPr>
          <w:rFonts w:ascii="Times New Roman" w:hAnsi="Times New Roman" w:cs="Times New Roman"/>
          <w:sz w:val="20"/>
          <w:szCs w:val="20"/>
          <w:lang w:val="ro-RO"/>
        </w:rPr>
        <w:t xml:space="preserve"> metodele de insert, </w:t>
      </w:r>
      <w:proofErr w:type="spellStart"/>
      <w:r w:rsidR="00D05C7B">
        <w:rPr>
          <w:rFonts w:ascii="Times New Roman" w:hAnsi="Times New Roman" w:cs="Times New Roman"/>
          <w:sz w:val="20"/>
          <w:szCs w:val="20"/>
          <w:lang w:val="ro-RO"/>
        </w:rPr>
        <w:t>delete</w:t>
      </w:r>
      <w:proofErr w:type="spellEnd"/>
      <w:r w:rsidR="00D05C7B">
        <w:rPr>
          <w:rFonts w:ascii="Times New Roman" w:hAnsi="Times New Roman" w:cs="Times New Roman"/>
          <w:sz w:val="20"/>
          <w:szCs w:val="20"/>
          <w:lang w:val="ro-RO"/>
        </w:rPr>
        <w:t xml:space="preserve"> respectiv update din DAO</w:t>
      </w:r>
      <w:r w:rsidR="00D6711D">
        <w:rPr>
          <w:rFonts w:ascii="Times New Roman" w:hAnsi="Times New Roman" w:cs="Times New Roman"/>
          <w:sz w:val="20"/>
          <w:szCs w:val="20"/>
          <w:lang w:val="ro-RO"/>
        </w:rPr>
        <w:t xml:space="preserve"> </w:t>
      </w:r>
      <w:r w:rsidR="00D6711D">
        <w:rPr>
          <w:rFonts w:ascii="Times New Roman" w:hAnsi="Times New Roman" w:cs="Times New Roman"/>
          <w:sz w:val="20"/>
          <w:szCs w:val="20"/>
          <w:lang w:val="ro-RO"/>
        </w:rPr>
        <w:t xml:space="preserve">(Data Access </w:t>
      </w:r>
      <w:proofErr w:type="spellStart"/>
      <w:r w:rsidR="00D6711D">
        <w:rPr>
          <w:rFonts w:ascii="Times New Roman" w:hAnsi="Times New Roman" w:cs="Times New Roman"/>
          <w:sz w:val="20"/>
          <w:szCs w:val="20"/>
          <w:lang w:val="ro-RO"/>
        </w:rPr>
        <w:t>Object</w:t>
      </w:r>
      <w:proofErr w:type="spellEnd"/>
      <w:r w:rsidR="00D6711D">
        <w:rPr>
          <w:rFonts w:ascii="Times New Roman" w:hAnsi="Times New Roman" w:cs="Times New Roman"/>
          <w:sz w:val="20"/>
          <w:szCs w:val="20"/>
          <w:lang w:val="ro-RO"/>
        </w:rPr>
        <w:t xml:space="preserve">) </w:t>
      </w:r>
      <w:r w:rsidR="00D05C7B">
        <w:rPr>
          <w:rFonts w:ascii="Times New Roman" w:hAnsi="Times New Roman" w:cs="Times New Roman"/>
          <w:sz w:val="20"/>
          <w:szCs w:val="20"/>
          <w:lang w:val="ro-RO"/>
        </w:rPr>
        <w:t xml:space="preserve"> si le </w:t>
      </w:r>
      <w:proofErr w:type="spellStart"/>
      <w:r w:rsidR="00D05C7B">
        <w:rPr>
          <w:rFonts w:ascii="Times New Roman" w:hAnsi="Times New Roman" w:cs="Times New Roman"/>
          <w:sz w:val="20"/>
          <w:szCs w:val="20"/>
          <w:lang w:val="ro-RO"/>
        </w:rPr>
        <w:t>adauga</w:t>
      </w:r>
      <w:proofErr w:type="spellEnd"/>
      <w:r w:rsidR="00D05C7B">
        <w:rPr>
          <w:rFonts w:ascii="Times New Roman" w:hAnsi="Times New Roman" w:cs="Times New Roman"/>
          <w:sz w:val="20"/>
          <w:szCs w:val="20"/>
          <w:lang w:val="ro-RO"/>
        </w:rPr>
        <w:t xml:space="preserve"> o verificare suplimentara pentru validatori. Pe </w:t>
      </w:r>
      <w:proofErr w:type="spellStart"/>
      <w:r w:rsidR="00D05C7B">
        <w:rPr>
          <w:rFonts w:ascii="Times New Roman" w:hAnsi="Times New Roman" w:cs="Times New Roman"/>
          <w:sz w:val="20"/>
          <w:szCs w:val="20"/>
          <w:lang w:val="ro-RO"/>
        </w:rPr>
        <w:t>langa</w:t>
      </w:r>
      <w:proofErr w:type="spellEnd"/>
      <w:r w:rsidR="00D05C7B">
        <w:rPr>
          <w:rFonts w:ascii="Times New Roman" w:hAnsi="Times New Roman" w:cs="Times New Roman"/>
          <w:sz w:val="20"/>
          <w:szCs w:val="20"/>
          <w:lang w:val="ro-RO"/>
        </w:rPr>
        <w:t xml:space="preserve"> </w:t>
      </w:r>
      <w:proofErr w:type="spellStart"/>
      <w:r w:rsidR="00D05C7B">
        <w:rPr>
          <w:rFonts w:ascii="Times New Roman" w:hAnsi="Times New Roman" w:cs="Times New Roman"/>
          <w:sz w:val="20"/>
          <w:szCs w:val="20"/>
          <w:lang w:val="ro-RO"/>
        </w:rPr>
        <w:t>operatiile</w:t>
      </w:r>
      <w:proofErr w:type="spellEnd"/>
      <w:r w:rsidR="00D05C7B">
        <w:rPr>
          <w:rFonts w:ascii="Times New Roman" w:hAnsi="Times New Roman" w:cs="Times New Roman"/>
          <w:sz w:val="20"/>
          <w:szCs w:val="20"/>
          <w:lang w:val="ro-RO"/>
        </w:rPr>
        <w:t xml:space="preserve"> principale am mai creat doua metode</w:t>
      </w:r>
      <w:r w:rsidR="001E7EC4">
        <w:rPr>
          <w:rFonts w:ascii="Times New Roman" w:hAnsi="Times New Roman" w:cs="Times New Roman"/>
          <w:sz w:val="20"/>
          <w:szCs w:val="20"/>
          <w:lang w:val="ro-RO"/>
        </w:rPr>
        <w:t xml:space="preserve">, </w:t>
      </w:r>
      <w:proofErr w:type="spellStart"/>
      <w:r w:rsidR="001E7EC4">
        <w:rPr>
          <w:rFonts w:ascii="Times New Roman" w:hAnsi="Times New Roman" w:cs="Times New Roman"/>
          <w:sz w:val="20"/>
          <w:szCs w:val="20"/>
          <w:lang w:val="ro-RO"/>
        </w:rPr>
        <w:t>getAll</w:t>
      </w:r>
      <w:proofErr w:type="spellEnd"/>
      <w:r w:rsidR="001E7EC4">
        <w:rPr>
          <w:rFonts w:ascii="Times New Roman" w:hAnsi="Times New Roman" w:cs="Times New Roman"/>
          <w:sz w:val="20"/>
          <w:szCs w:val="20"/>
          <w:lang w:val="ro-RO"/>
        </w:rPr>
        <w:t xml:space="preserve"> care, folosind reflexia ia datele din data </w:t>
      </w:r>
      <w:proofErr w:type="spellStart"/>
      <w:r w:rsidR="001E7EC4">
        <w:rPr>
          <w:rFonts w:ascii="Times New Roman" w:hAnsi="Times New Roman" w:cs="Times New Roman"/>
          <w:sz w:val="20"/>
          <w:szCs w:val="20"/>
          <w:lang w:val="ro-RO"/>
        </w:rPr>
        <w:t>base</w:t>
      </w:r>
      <w:proofErr w:type="spellEnd"/>
      <w:r w:rsidR="001E7EC4">
        <w:rPr>
          <w:rFonts w:ascii="Times New Roman" w:hAnsi="Times New Roman" w:cs="Times New Roman"/>
          <w:sz w:val="20"/>
          <w:szCs w:val="20"/>
          <w:lang w:val="ro-RO"/>
        </w:rPr>
        <w:t xml:space="preserve"> si le pune </w:t>
      </w:r>
      <w:proofErr w:type="spellStart"/>
      <w:r w:rsidR="001E7EC4">
        <w:rPr>
          <w:rFonts w:ascii="Times New Roman" w:hAnsi="Times New Roman" w:cs="Times New Roman"/>
          <w:sz w:val="20"/>
          <w:szCs w:val="20"/>
          <w:lang w:val="ro-RO"/>
        </w:rPr>
        <w:t>intr</w:t>
      </w:r>
      <w:proofErr w:type="spellEnd"/>
      <w:r w:rsidR="001E7EC4">
        <w:rPr>
          <w:rFonts w:ascii="Times New Roman" w:hAnsi="Times New Roman" w:cs="Times New Roman"/>
          <w:sz w:val="20"/>
          <w:szCs w:val="20"/>
          <w:lang w:val="ro-RO"/>
        </w:rPr>
        <w:t xml:space="preserve">-un tabel pentru ca acesta sa </w:t>
      </w:r>
      <w:proofErr w:type="spellStart"/>
      <w:r w:rsidR="001E7EC4">
        <w:rPr>
          <w:rFonts w:ascii="Times New Roman" w:hAnsi="Times New Roman" w:cs="Times New Roman"/>
          <w:sz w:val="20"/>
          <w:szCs w:val="20"/>
          <w:lang w:val="ro-RO"/>
        </w:rPr>
        <w:t>poata</w:t>
      </w:r>
      <w:proofErr w:type="spellEnd"/>
      <w:r w:rsidR="001E7EC4">
        <w:rPr>
          <w:rFonts w:ascii="Times New Roman" w:hAnsi="Times New Roman" w:cs="Times New Roman"/>
          <w:sz w:val="20"/>
          <w:szCs w:val="20"/>
          <w:lang w:val="ro-RO"/>
        </w:rPr>
        <w:t xml:space="preserve"> fi </w:t>
      </w:r>
      <w:proofErr w:type="spellStart"/>
      <w:r w:rsidR="001E7EC4">
        <w:rPr>
          <w:rFonts w:ascii="Times New Roman" w:hAnsi="Times New Roman" w:cs="Times New Roman"/>
          <w:sz w:val="20"/>
          <w:szCs w:val="20"/>
          <w:lang w:val="ro-RO"/>
        </w:rPr>
        <w:t>afisat</w:t>
      </w:r>
      <w:proofErr w:type="spellEnd"/>
      <w:r w:rsidR="001E7EC4">
        <w:rPr>
          <w:rFonts w:ascii="Times New Roman" w:hAnsi="Times New Roman" w:cs="Times New Roman"/>
          <w:sz w:val="20"/>
          <w:szCs w:val="20"/>
          <w:lang w:val="ro-RO"/>
        </w:rPr>
        <w:t xml:space="preserve"> in </w:t>
      </w:r>
      <w:proofErr w:type="spellStart"/>
      <w:r w:rsidR="001E7EC4">
        <w:rPr>
          <w:rFonts w:ascii="Times New Roman" w:hAnsi="Times New Roman" w:cs="Times New Roman"/>
          <w:sz w:val="20"/>
          <w:szCs w:val="20"/>
          <w:lang w:val="ro-RO"/>
        </w:rPr>
        <w:t>interfata</w:t>
      </w:r>
      <w:proofErr w:type="spellEnd"/>
      <w:r w:rsidR="001E7EC4">
        <w:rPr>
          <w:rFonts w:ascii="Times New Roman" w:hAnsi="Times New Roman" w:cs="Times New Roman"/>
          <w:sz w:val="20"/>
          <w:szCs w:val="20"/>
          <w:lang w:val="ro-RO"/>
        </w:rPr>
        <w:t xml:space="preserve"> </w:t>
      </w:r>
      <w:r w:rsidR="000F1C8C">
        <w:rPr>
          <w:rFonts w:ascii="Times New Roman" w:hAnsi="Times New Roman" w:cs="Times New Roman"/>
          <w:sz w:val="20"/>
          <w:szCs w:val="20"/>
          <w:lang w:val="ro-RO"/>
        </w:rPr>
        <w:t xml:space="preserve">si metodele </w:t>
      </w:r>
      <w:proofErr w:type="spellStart"/>
      <w:r w:rsidR="000F1C8C">
        <w:rPr>
          <w:rFonts w:ascii="Times New Roman" w:hAnsi="Times New Roman" w:cs="Times New Roman"/>
          <w:sz w:val="20"/>
          <w:szCs w:val="20"/>
          <w:lang w:val="ro-RO"/>
        </w:rPr>
        <w:t>getClient</w:t>
      </w:r>
      <w:proofErr w:type="spellEnd"/>
      <w:r w:rsidR="000F1C8C">
        <w:rPr>
          <w:rFonts w:ascii="Times New Roman" w:hAnsi="Times New Roman" w:cs="Times New Roman"/>
          <w:sz w:val="20"/>
          <w:szCs w:val="20"/>
          <w:lang w:val="ro-RO"/>
        </w:rPr>
        <w:t xml:space="preserve">, </w:t>
      </w:r>
      <w:proofErr w:type="spellStart"/>
      <w:r w:rsidR="000F1C8C">
        <w:rPr>
          <w:rFonts w:ascii="Times New Roman" w:hAnsi="Times New Roman" w:cs="Times New Roman"/>
          <w:sz w:val="20"/>
          <w:szCs w:val="20"/>
          <w:lang w:val="ro-RO"/>
        </w:rPr>
        <w:t>getPorduct</w:t>
      </w:r>
      <w:proofErr w:type="spellEnd"/>
      <w:r w:rsidR="000F1C8C">
        <w:rPr>
          <w:rFonts w:ascii="Times New Roman" w:hAnsi="Times New Roman" w:cs="Times New Roman"/>
          <w:sz w:val="20"/>
          <w:szCs w:val="20"/>
          <w:lang w:val="ro-RO"/>
        </w:rPr>
        <w:t xml:space="preserve"> si </w:t>
      </w:r>
      <w:proofErr w:type="spellStart"/>
      <w:r w:rsidR="000F1C8C">
        <w:rPr>
          <w:rFonts w:ascii="Times New Roman" w:hAnsi="Times New Roman" w:cs="Times New Roman"/>
          <w:sz w:val="20"/>
          <w:szCs w:val="20"/>
          <w:lang w:val="ro-RO"/>
        </w:rPr>
        <w:t>getOrder</w:t>
      </w:r>
      <w:proofErr w:type="spellEnd"/>
      <w:r w:rsidR="000F1C8C">
        <w:rPr>
          <w:rFonts w:ascii="Times New Roman" w:hAnsi="Times New Roman" w:cs="Times New Roman"/>
          <w:sz w:val="20"/>
          <w:szCs w:val="20"/>
          <w:lang w:val="ro-RO"/>
        </w:rPr>
        <w:t xml:space="preserve">, care fac o verificare suplimentara pentru a </w:t>
      </w:r>
      <w:proofErr w:type="spellStart"/>
      <w:r w:rsidR="000F1C8C">
        <w:rPr>
          <w:rFonts w:ascii="Times New Roman" w:hAnsi="Times New Roman" w:cs="Times New Roman"/>
          <w:sz w:val="20"/>
          <w:szCs w:val="20"/>
          <w:lang w:val="ro-RO"/>
        </w:rPr>
        <w:t>sti</w:t>
      </w:r>
      <w:proofErr w:type="spellEnd"/>
      <w:r w:rsidR="000F1C8C">
        <w:rPr>
          <w:rFonts w:ascii="Times New Roman" w:hAnsi="Times New Roman" w:cs="Times New Roman"/>
          <w:sz w:val="20"/>
          <w:szCs w:val="20"/>
          <w:lang w:val="ro-RO"/>
        </w:rPr>
        <w:t xml:space="preserve"> </w:t>
      </w:r>
      <w:r w:rsidR="003E7028">
        <w:rPr>
          <w:rFonts w:ascii="Times New Roman" w:hAnsi="Times New Roman" w:cs="Times New Roman"/>
          <w:sz w:val="20"/>
          <w:szCs w:val="20"/>
          <w:lang w:val="ro-RO"/>
        </w:rPr>
        <w:t xml:space="preserve">atunci </w:t>
      </w:r>
      <w:proofErr w:type="spellStart"/>
      <w:r w:rsidR="003E7028">
        <w:rPr>
          <w:rFonts w:ascii="Times New Roman" w:hAnsi="Times New Roman" w:cs="Times New Roman"/>
          <w:sz w:val="20"/>
          <w:szCs w:val="20"/>
          <w:lang w:val="ro-RO"/>
        </w:rPr>
        <w:t>cand</w:t>
      </w:r>
      <w:proofErr w:type="spellEnd"/>
      <w:r w:rsidR="003E7028">
        <w:rPr>
          <w:rFonts w:ascii="Times New Roman" w:hAnsi="Times New Roman" w:cs="Times New Roman"/>
          <w:sz w:val="20"/>
          <w:szCs w:val="20"/>
          <w:lang w:val="ro-RO"/>
        </w:rPr>
        <w:t xml:space="preserve"> se </w:t>
      </w:r>
      <w:proofErr w:type="spellStart"/>
      <w:r w:rsidR="003E7028">
        <w:rPr>
          <w:rFonts w:ascii="Times New Roman" w:hAnsi="Times New Roman" w:cs="Times New Roman"/>
          <w:sz w:val="20"/>
          <w:szCs w:val="20"/>
          <w:lang w:val="ro-RO"/>
        </w:rPr>
        <w:t>creaza</w:t>
      </w:r>
      <w:proofErr w:type="spellEnd"/>
      <w:r w:rsidR="003E7028">
        <w:rPr>
          <w:rFonts w:ascii="Times New Roman" w:hAnsi="Times New Roman" w:cs="Times New Roman"/>
          <w:sz w:val="20"/>
          <w:szCs w:val="20"/>
          <w:lang w:val="ro-RO"/>
        </w:rPr>
        <w:t xml:space="preserve"> </w:t>
      </w:r>
      <w:proofErr w:type="spellStart"/>
      <w:r w:rsidR="003E7028">
        <w:rPr>
          <w:rFonts w:ascii="Times New Roman" w:hAnsi="Times New Roman" w:cs="Times New Roman"/>
          <w:sz w:val="20"/>
          <w:szCs w:val="20"/>
          <w:lang w:val="ro-RO"/>
        </w:rPr>
        <w:t>chitanta</w:t>
      </w:r>
      <w:proofErr w:type="spellEnd"/>
      <w:r w:rsidR="003E7028">
        <w:rPr>
          <w:rFonts w:ascii="Times New Roman" w:hAnsi="Times New Roman" w:cs="Times New Roman"/>
          <w:sz w:val="20"/>
          <w:szCs w:val="20"/>
          <w:lang w:val="ro-RO"/>
        </w:rPr>
        <w:t xml:space="preserve"> de unde trebuie sa ia </w:t>
      </w:r>
      <w:proofErr w:type="spellStart"/>
      <w:r w:rsidR="003E7028">
        <w:rPr>
          <w:rFonts w:ascii="Times New Roman" w:hAnsi="Times New Roman" w:cs="Times New Roman"/>
          <w:sz w:val="20"/>
          <w:szCs w:val="20"/>
          <w:lang w:val="ro-RO"/>
        </w:rPr>
        <w:t>informatia</w:t>
      </w:r>
      <w:proofErr w:type="spellEnd"/>
      <w:r w:rsidR="003E7028">
        <w:rPr>
          <w:rFonts w:ascii="Times New Roman" w:hAnsi="Times New Roman" w:cs="Times New Roman"/>
          <w:sz w:val="20"/>
          <w:szCs w:val="20"/>
          <w:lang w:val="ro-RO"/>
        </w:rPr>
        <w:t xml:space="preserve"> </w:t>
      </w:r>
      <w:proofErr w:type="spellStart"/>
      <w:r w:rsidR="003E7028">
        <w:rPr>
          <w:rFonts w:ascii="Times New Roman" w:hAnsi="Times New Roman" w:cs="Times New Roman"/>
          <w:sz w:val="20"/>
          <w:szCs w:val="20"/>
          <w:lang w:val="ro-RO"/>
        </w:rPr>
        <w:t>verificand</w:t>
      </w:r>
      <w:proofErr w:type="spellEnd"/>
      <w:r w:rsidR="003E7028">
        <w:rPr>
          <w:rFonts w:ascii="Times New Roman" w:hAnsi="Times New Roman" w:cs="Times New Roman"/>
          <w:sz w:val="20"/>
          <w:szCs w:val="20"/>
          <w:lang w:val="ro-RO"/>
        </w:rPr>
        <w:t xml:space="preserve"> egalitatea dintre </w:t>
      </w:r>
      <w:proofErr w:type="spellStart"/>
      <w:r w:rsidR="003E7028">
        <w:rPr>
          <w:rFonts w:ascii="Times New Roman" w:hAnsi="Times New Roman" w:cs="Times New Roman"/>
          <w:sz w:val="20"/>
          <w:szCs w:val="20"/>
          <w:lang w:val="ro-RO"/>
        </w:rPr>
        <w:t>id-uri</w:t>
      </w:r>
      <w:proofErr w:type="spellEnd"/>
      <w:r w:rsidR="003E7028">
        <w:rPr>
          <w:rFonts w:ascii="Times New Roman" w:hAnsi="Times New Roman" w:cs="Times New Roman"/>
          <w:sz w:val="20"/>
          <w:szCs w:val="20"/>
          <w:lang w:val="ro-RO"/>
        </w:rPr>
        <w:t>.</w:t>
      </w:r>
    </w:p>
    <w:p w14:paraId="51E0C771" w14:textId="5DAC47D2" w:rsidR="003B6A24" w:rsidRDefault="005F1F3F" w:rsidP="003B6A24">
      <w:pPr>
        <w:jc w:val="both"/>
        <w:rPr>
          <w:rFonts w:ascii="Times New Roman" w:hAnsi="Times New Roman" w:cs="Times New Roman"/>
          <w:color w:val="000000" w:themeColor="text1"/>
          <w:sz w:val="20"/>
          <w:szCs w:val="20"/>
          <w:lang w:val="ro-RO"/>
        </w:rPr>
      </w:pPr>
      <w:proofErr w:type="spellStart"/>
      <w:r>
        <w:rPr>
          <w:rFonts w:ascii="Times New Roman" w:hAnsi="Times New Roman" w:cs="Times New Roman"/>
          <w:b/>
          <w:bCs/>
          <w:sz w:val="24"/>
          <w:szCs w:val="24"/>
          <w:u w:val="single"/>
          <w:lang w:val="ro-RO"/>
        </w:rPr>
        <w:t>ClientBLL</w:t>
      </w:r>
      <w:proofErr w:type="spellEnd"/>
    </w:p>
    <w:p w14:paraId="354C3C99" w14:textId="4E5DD93E" w:rsidR="003B6A24" w:rsidRDefault="003B6A24" w:rsidP="003B6A24">
      <w:pPr>
        <w:jc w:val="both"/>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b/>
      </w:r>
      <w:proofErr w:type="spellStart"/>
      <w:r>
        <w:rPr>
          <w:rFonts w:ascii="Times New Roman" w:hAnsi="Times New Roman" w:cs="Times New Roman"/>
          <w:color w:val="000000" w:themeColor="text1"/>
          <w:sz w:val="20"/>
          <w:szCs w:val="20"/>
          <w:lang w:val="ro-RO"/>
        </w:rPr>
        <w:t>Implementeaza</w:t>
      </w:r>
      <w:proofErr w:type="spellEnd"/>
      <w:r>
        <w:rPr>
          <w:rFonts w:ascii="Times New Roman" w:hAnsi="Times New Roman" w:cs="Times New Roman"/>
          <w:color w:val="000000" w:themeColor="text1"/>
          <w:sz w:val="20"/>
          <w:szCs w:val="20"/>
          <w:lang w:val="ro-RO"/>
        </w:rPr>
        <w:t xml:space="preserve"> </w:t>
      </w:r>
      <w:r w:rsidR="00B24313">
        <w:rPr>
          <w:rFonts w:ascii="Times New Roman" w:hAnsi="Times New Roman" w:cs="Times New Roman"/>
          <w:color w:val="000000" w:themeColor="text1"/>
          <w:sz w:val="20"/>
          <w:szCs w:val="20"/>
          <w:lang w:val="ro-RO"/>
        </w:rPr>
        <w:t xml:space="preserve">business logic pentru </w:t>
      </w:r>
      <w:proofErr w:type="spellStart"/>
      <w:r w:rsidR="00B24313">
        <w:rPr>
          <w:rFonts w:ascii="Times New Roman" w:hAnsi="Times New Roman" w:cs="Times New Roman"/>
          <w:color w:val="000000" w:themeColor="text1"/>
          <w:sz w:val="20"/>
          <w:szCs w:val="20"/>
          <w:lang w:val="ro-RO"/>
        </w:rPr>
        <w:t>clienti</w:t>
      </w:r>
      <w:proofErr w:type="spellEnd"/>
      <w:r w:rsidR="00B24313">
        <w:rPr>
          <w:rFonts w:ascii="Times New Roman" w:hAnsi="Times New Roman" w:cs="Times New Roman"/>
          <w:color w:val="000000" w:themeColor="text1"/>
          <w:sz w:val="20"/>
          <w:szCs w:val="20"/>
          <w:lang w:val="ro-RO"/>
        </w:rPr>
        <w:t xml:space="preserve"> si </w:t>
      </w:r>
      <w:proofErr w:type="spellStart"/>
      <w:r w:rsidR="00B24313">
        <w:rPr>
          <w:rFonts w:ascii="Times New Roman" w:hAnsi="Times New Roman" w:cs="Times New Roman"/>
          <w:color w:val="000000" w:themeColor="text1"/>
          <w:sz w:val="20"/>
          <w:szCs w:val="20"/>
          <w:lang w:val="ro-RO"/>
        </w:rPr>
        <w:t>apeleaza</w:t>
      </w:r>
      <w:proofErr w:type="spellEnd"/>
      <w:r w:rsidR="00B24313">
        <w:rPr>
          <w:rFonts w:ascii="Times New Roman" w:hAnsi="Times New Roman" w:cs="Times New Roman"/>
          <w:color w:val="000000" w:themeColor="text1"/>
          <w:sz w:val="20"/>
          <w:szCs w:val="20"/>
          <w:lang w:val="ro-RO"/>
        </w:rPr>
        <w:t xml:space="preserve"> metode specifice pe un obiect din clasa abstracta DAO</w:t>
      </w:r>
      <w:r w:rsidR="00D6711D">
        <w:rPr>
          <w:rFonts w:ascii="Times New Roman" w:hAnsi="Times New Roman" w:cs="Times New Roman"/>
          <w:color w:val="000000" w:themeColor="text1"/>
          <w:sz w:val="20"/>
          <w:szCs w:val="20"/>
          <w:lang w:val="ro-RO"/>
        </w:rPr>
        <w:t xml:space="preserve"> </w:t>
      </w:r>
      <w:r w:rsidR="00D6711D">
        <w:rPr>
          <w:rFonts w:ascii="Times New Roman" w:hAnsi="Times New Roman" w:cs="Times New Roman"/>
          <w:sz w:val="20"/>
          <w:szCs w:val="20"/>
          <w:lang w:val="ro-RO"/>
        </w:rPr>
        <w:t xml:space="preserve">(Data Access </w:t>
      </w:r>
      <w:proofErr w:type="spellStart"/>
      <w:r w:rsidR="00D6711D">
        <w:rPr>
          <w:rFonts w:ascii="Times New Roman" w:hAnsi="Times New Roman" w:cs="Times New Roman"/>
          <w:sz w:val="20"/>
          <w:szCs w:val="20"/>
          <w:lang w:val="ro-RO"/>
        </w:rPr>
        <w:t>Object</w:t>
      </w:r>
      <w:proofErr w:type="spellEnd"/>
      <w:r w:rsidR="00D6711D">
        <w:rPr>
          <w:rFonts w:ascii="Times New Roman" w:hAnsi="Times New Roman" w:cs="Times New Roman"/>
          <w:sz w:val="20"/>
          <w:szCs w:val="20"/>
          <w:lang w:val="ro-RO"/>
        </w:rPr>
        <w:t xml:space="preserve">) </w:t>
      </w:r>
      <w:r w:rsidR="00B24313">
        <w:rPr>
          <w:rFonts w:ascii="Times New Roman" w:hAnsi="Times New Roman" w:cs="Times New Roman"/>
          <w:color w:val="000000" w:themeColor="text1"/>
          <w:sz w:val="20"/>
          <w:szCs w:val="20"/>
          <w:lang w:val="ro-RO"/>
        </w:rPr>
        <w:t xml:space="preserve"> ce </w:t>
      </w:r>
      <w:proofErr w:type="spellStart"/>
      <w:r w:rsidR="00B24313">
        <w:rPr>
          <w:rFonts w:ascii="Times New Roman" w:hAnsi="Times New Roman" w:cs="Times New Roman"/>
          <w:color w:val="000000" w:themeColor="text1"/>
          <w:sz w:val="20"/>
          <w:szCs w:val="20"/>
          <w:lang w:val="ro-RO"/>
        </w:rPr>
        <w:t>opereaza</w:t>
      </w:r>
      <w:proofErr w:type="spellEnd"/>
      <w:r w:rsidR="00B24313">
        <w:rPr>
          <w:rFonts w:ascii="Times New Roman" w:hAnsi="Times New Roman" w:cs="Times New Roman"/>
          <w:color w:val="000000" w:themeColor="text1"/>
          <w:sz w:val="20"/>
          <w:szCs w:val="20"/>
          <w:lang w:val="ro-RO"/>
        </w:rPr>
        <w:t xml:space="preserve"> pe </w:t>
      </w:r>
      <w:r w:rsidR="006F3BA7">
        <w:rPr>
          <w:rFonts w:ascii="Times New Roman" w:hAnsi="Times New Roman" w:cs="Times New Roman"/>
          <w:color w:val="000000" w:themeColor="text1"/>
          <w:sz w:val="20"/>
          <w:szCs w:val="20"/>
          <w:lang w:val="ro-RO"/>
        </w:rPr>
        <w:t xml:space="preserve">obiecte din clasa Client. Aici sunt toate metodele ce sunt implementate in </w:t>
      </w:r>
      <w:proofErr w:type="spellStart"/>
      <w:r w:rsidR="006F3BA7">
        <w:rPr>
          <w:rFonts w:ascii="Times New Roman" w:hAnsi="Times New Roman" w:cs="Times New Roman"/>
          <w:color w:val="000000" w:themeColor="text1"/>
          <w:sz w:val="20"/>
          <w:szCs w:val="20"/>
          <w:lang w:val="ro-RO"/>
        </w:rPr>
        <w:t>dao</w:t>
      </w:r>
      <w:proofErr w:type="spellEnd"/>
      <w:r w:rsidR="006F3BA7">
        <w:rPr>
          <w:rFonts w:ascii="Times New Roman" w:hAnsi="Times New Roman" w:cs="Times New Roman"/>
          <w:color w:val="000000" w:themeColor="text1"/>
          <w:sz w:val="20"/>
          <w:szCs w:val="20"/>
          <w:lang w:val="ro-RO"/>
        </w:rPr>
        <w:t xml:space="preserve"> si anume, inserare, </w:t>
      </w:r>
      <w:proofErr w:type="spellStart"/>
      <w:r w:rsidR="006F3BA7">
        <w:rPr>
          <w:rFonts w:ascii="Times New Roman" w:hAnsi="Times New Roman" w:cs="Times New Roman"/>
          <w:color w:val="000000" w:themeColor="text1"/>
          <w:sz w:val="20"/>
          <w:szCs w:val="20"/>
          <w:lang w:val="ro-RO"/>
        </w:rPr>
        <w:t>stergere</w:t>
      </w:r>
      <w:proofErr w:type="spellEnd"/>
      <w:r w:rsidR="006F3BA7">
        <w:rPr>
          <w:rFonts w:ascii="Times New Roman" w:hAnsi="Times New Roman" w:cs="Times New Roman"/>
          <w:color w:val="000000" w:themeColor="text1"/>
          <w:sz w:val="20"/>
          <w:szCs w:val="20"/>
          <w:lang w:val="ro-RO"/>
        </w:rPr>
        <w:t xml:space="preserve"> si update, dar pe </w:t>
      </w:r>
      <w:proofErr w:type="spellStart"/>
      <w:r w:rsidR="006F3BA7">
        <w:rPr>
          <w:rFonts w:ascii="Times New Roman" w:hAnsi="Times New Roman" w:cs="Times New Roman"/>
          <w:color w:val="000000" w:themeColor="text1"/>
          <w:sz w:val="20"/>
          <w:szCs w:val="20"/>
          <w:lang w:val="ro-RO"/>
        </w:rPr>
        <w:t>langa</w:t>
      </w:r>
      <w:proofErr w:type="spellEnd"/>
      <w:r w:rsidR="006F3BA7">
        <w:rPr>
          <w:rFonts w:ascii="Times New Roman" w:hAnsi="Times New Roman" w:cs="Times New Roman"/>
          <w:color w:val="000000" w:themeColor="text1"/>
          <w:sz w:val="20"/>
          <w:szCs w:val="20"/>
          <w:lang w:val="ro-RO"/>
        </w:rPr>
        <w:t xml:space="preserve"> </w:t>
      </w:r>
      <w:proofErr w:type="spellStart"/>
      <w:r w:rsidR="006F3BA7">
        <w:rPr>
          <w:rFonts w:ascii="Times New Roman" w:hAnsi="Times New Roman" w:cs="Times New Roman"/>
          <w:color w:val="000000" w:themeColor="text1"/>
          <w:sz w:val="20"/>
          <w:szCs w:val="20"/>
          <w:lang w:val="ro-RO"/>
        </w:rPr>
        <w:t>aceastea</w:t>
      </w:r>
      <w:proofErr w:type="spellEnd"/>
      <w:r w:rsidR="006F3BA7">
        <w:rPr>
          <w:rFonts w:ascii="Times New Roman" w:hAnsi="Times New Roman" w:cs="Times New Roman"/>
          <w:color w:val="000000" w:themeColor="text1"/>
          <w:sz w:val="20"/>
          <w:szCs w:val="20"/>
          <w:lang w:val="ro-RO"/>
        </w:rPr>
        <w:t xml:space="preserve">, se afla si o metoda </w:t>
      </w:r>
      <w:proofErr w:type="spellStart"/>
      <w:r w:rsidR="006F3BA7">
        <w:rPr>
          <w:rFonts w:ascii="Times New Roman" w:hAnsi="Times New Roman" w:cs="Times New Roman"/>
          <w:color w:val="000000" w:themeColor="text1"/>
          <w:sz w:val="20"/>
          <w:szCs w:val="20"/>
          <w:lang w:val="ro-RO"/>
        </w:rPr>
        <w:t>getAll</w:t>
      </w:r>
      <w:proofErr w:type="spellEnd"/>
      <w:r w:rsidR="006F3BA7">
        <w:rPr>
          <w:rFonts w:ascii="Times New Roman" w:hAnsi="Times New Roman" w:cs="Times New Roman"/>
          <w:color w:val="000000" w:themeColor="text1"/>
          <w:sz w:val="20"/>
          <w:szCs w:val="20"/>
          <w:lang w:val="ro-RO"/>
        </w:rPr>
        <w:t xml:space="preserve"> care </w:t>
      </w:r>
      <w:proofErr w:type="spellStart"/>
      <w:r w:rsidR="006F3BA7">
        <w:rPr>
          <w:rFonts w:ascii="Times New Roman" w:hAnsi="Times New Roman" w:cs="Times New Roman"/>
          <w:color w:val="000000" w:themeColor="text1"/>
          <w:sz w:val="20"/>
          <w:szCs w:val="20"/>
          <w:lang w:val="ro-RO"/>
        </w:rPr>
        <w:t>imi</w:t>
      </w:r>
      <w:proofErr w:type="spellEnd"/>
      <w:r w:rsidR="006F3BA7">
        <w:rPr>
          <w:rFonts w:ascii="Times New Roman" w:hAnsi="Times New Roman" w:cs="Times New Roman"/>
          <w:color w:val="000000" w:themeColor="text1"/>
          <w:sz w:val="20"/>
          <w:szCs w:val="20"/>
          <w:lang w:val="ro-RO"/>
        </w:rPr>
        <w:t xml:space="preserve"> </w:t>
      </w:r>
      <w:proofErr w:type="spellStart"/>
      <w:r w:rsidR="006F3BA7">
        <w:rPr>
          <w:rFonts w:ascii="Times New Roman" w:hAnsi="Times New Roman" w:cs="Times New Roman"/>
          <w:color w:val="000000" w:themeColor="text1"/>
          <w:sz w:val="20"/>
          <w:szCs w:val="20"/>
          <w:lang w:val="ro-RO"/>
        </w:rPr>
        <w:t>creaza</w:t>
      </w:r>
      <w:proofErr w:type="spellEnd"/>
      <w:r w:rsidR="006F3BA7">
        <w:rPr>
          <w:rFonts w:ascii="Times New Roman" w:hAnsi="Times New Roman" w:cs="Times New Roman"/>
          <w:color w:val="000000" w:themeColor="text1"/>
          <w:sz w:val="20"/>
          <w:szCs w:val="20"/>
          <w:lang w:val="ro-RO"/>
        </w:rPr>
        <w:t xml:space="preserve"> tabela </w:t>
      </w:r>
      <w:proofErr w:type="spellStart"/>
      <w:r w:rsidR="006F3BA7">
        <w:rPr>
          <w:rFonts w:ascii="Times New Roman" w:hAnsi="Times New Roman" w:cs="Times New Roman"/>
          <w:color w:val="000000" w:themeColor="text1"/>
          <w:sz w:val="20"/>
          <w:szCs w:val="20"/>
          <w:lang w:val="ro-RO"/>
        </w:rPr>
        <w:t>clienti</w:t>
      </w:r>
      <w:proofErr w:type="spellEnd"/>
      <w:r w:rsidR="006F3BA7">
        <w:rPr>
          <w:rFonts w:ascii="Times New Roman" w:hAnsi="Times New Roman" w:cs="Times New Roman"/>
          <w:color w:val="000000" w:themeColor="text1"/>
          <w:sz w:val="20"/>
          <w:szCs w:val="20"/>
          <w:lang w:val="ro-RO"/>
        </w:rPr>
        <w:t xml:space="preserve"> </w:t>
      </w:r>
      <w:proofErr w:type="spellStart"/>
      <w:r w:rsidR="006F3BA7">
        <w:rPr>
          <w:rFonts w:ascii="Times New Roman" w:hAnsi="Times New Roman" w:cs="Times New Roman"/>
          <w:color w:val="000000" w:themeColor="text1"/>
          <w:sz w:val="20"/>
          <w:szCs w:val="20"/>
          <w:lang w:val="ro-RO"/>
        </w:rPr>
        <w:t>luand</w:t>
      </w:r>
      <w:proofErr w:type="spellEnd"/>
      <w:r w:rsidR="006F3BA7">
        <w:rPr>
          <w:rFonts w:ascii="Times New Roman" w:hAnsi="Times New Roman" w:cs="Times New Roman"/>
          <w:color w:val="000000" w:themeColor="text1"/>
          <w:sz w:val="20"/>
          <w:szCs w:val="20"/>
          <w:lang w:val="ro-RO"/>
        </w:rPr>
        <w:t xml:space="preserve"> </w:t>
      </w:r>
      <w:proofErr w:type="spellStart"/>
      <w:r w:rsidR="006F3BA7">
        <w:rPr>
          <w:rFonts w:ascii="Times New Roman" w:hAnsi="Times New Roman" w:cs="Times New Roman"/>
          <w:color w:val="000000" w:themeColor="text1"/>
          <w:sz w:val="20"/>
          <w:szCs w:val="20"/>
          <w:lang w:val="ro-RO"/>
        </w:rPr>
        <w:t>informatia</w:t>
      </w:r>
      <w:proofErr w:type="spellEnd"/>
      <w:r w:rsidR="006F3BA7">
        <w:rPr>
          <w:rFonts w:ascii="Times New Roman" w:hAnsi="Times New Roman" w:cs="Times New Roman"/>
          <w:color w:val="000000" w:themeColor="text1"/>
          <w:sz w:val="20"/>
          <w:szCs w:val="20"/>
          <w:lang w:val="ro-RO"/>
        </w:rPr>
        <w:t xml:space="preserve"> direct din baza de date si o pun in tabelul specific </w:t>
      </w:r>
      <w:proofErr w:type="spellStart"/>
      <w:r w:rsidR="006F3BA7">
        <w:rPr>
          <w:rFonts w:ascii="Times New Roman" w:hAnsi="Times New Roman" w:cs="Times New Roman"/>
          <w:color w:val="000000" w:themeColor="text1"/>
          <w:sz w:val="20"/>
          <w:szCs w:val="20"/>
          <w:lang w:val="ro-RO"/>
        </w:rPr>
        <w:t>clientilor</w:t>
      </w:r>
      <w:proofErr w:type="spellEnd"/>
      <w:r w:rsidR="006F3BA7">
        <w:rPr>
          <w:rFonts w:ascii="Times New Roman" w:hAnsi="Times New Roman" w:cs="Times New Roman"/>
          <w:color w:val="000000" w:themeColor="text1"/>
          <w:sz w:val="20"/>
          <w:szCs w:val="20"/>
          <w:lang w:val="ro-RO"/>
        </w:rPr>
        <w:t xml:space="preserve"> cu tot cu </w:t>
      </w:r>
      <w:proofErr w:type="spellStart"/>
      <w:r w:rsidR="006F3BA7">
        <w:rPr>
          <w:rFonts w:ascii="Times New Roman" w:hAnsi="Times New Roman" w:cs="Times New Roman"/>
          <w:color w:val="000000" w:themeColor="text1"/>
          <w:sz w:val="20"/>
          <w:szCs w:val="20"/>
          <w:lang w:val="ro-RO"/>
        </w:rPr>
        <w:t>headere</w:t>
      </w:r>
      <w:proofErr w:type="spellEnd"/>
      <w:r w:rsidR="006F3BA7">
        <w:rPr>
          <w:rFonts w:ascii="Times New Roman" w:hAnsi="Times New Roman" w:cs="Times New Roman"/>
          <w:color w:val="000000" w:themeColor="text1"/>
          <w:sz w:val="20"/>
          <w:szCs w:val="20"/>
          <w:lang w:val="ro-RO"/>
        </w:rPr>
        <w:t xml:space="preserve"> implementate.</w:t>
      </w:r>
    </w:p>
    <w:p w14:paraId="4D689F3F" w14:textId="3016E4BB" w:rsidR="006F3BA7" w:rsidRDefault="006F3BA7" w:rsidP="006F3BA7">
      <w:pPr>
        <w:jc w:val="both"/>
        <w:rPr>
          <w:rFonts w:ascii="Times New Roman" w:hAnsi="Times New Roman" w:cs="Times New Roman"/>
          <w:color w:val="000000" w:themeColor="text1"/>
          <w:sz w:val="20"/>
          <w:szCs w:val="20"/>
          <w:lang w:val="ro-RO"/>
        </w:rPr>
      </w:pPr>
      <w:proofErr w:type="spellStart"/>
      <w:r>
        <w:rPr>
          <w:rFonts w:ascii="Times New Roman" w:hAnsi="Times New Roman" w:cs="Times New Roman"/>
          <w:b/>
          <w:bCs/>
          <w:sz w:val="24"/>
          <w:szCs w:val="24"/>
          <w:u w:val="single"/>
          <w:lang w:val="ro-RO"/>
        </w:rPr>
        <w:t>Product</w:t>
      </w:r>
      <w:r>
        <w:rPr>
          <w:rFonts w:ascii="Times New Roman" w:hAnsi="Times New Roman" w:cs="Times New Roman"/>
          <w:b/>
          <w:bCs/>
          <w:sz w:val="24"/>
          <w:szCs w:val="24"/>
          <w:u w:val="single"/>
          <w:lang w:val="ro-RO"/>
        </w:rPr>
        <w:t>BLL</w:t>
      </w:r>
      <w:proofErr w:type="spellEnd"/>
    </w:p>
    <w:p w14:paraId="358BC09A" w14:textId="56AA8B36" w:rsidR="006F3BA7" w:rsidRDefault="006F3BA7" w:rsidP="003B6A24">
      <w:pPr>
        <w:jc w:val="both"/>
        <w:rPr>
          <w:rFonts w:ascii="Times New Roman" w:hAnsi="Times New Roman" w:cs="Times New Roman"/>
          <w:b/>
          <w:bCs/>
          <w:sz w:val="24"/>
          <w:szCs w:val="24"/>
          <w:u w:val="single"/>
          <w:lang w:val="ro-RO"/>
        </w:rPr>
      </w:pPr>
      <w:r>
        <w:rPr>
          <w:rFonts w:ascii="Times New Roman" w:hAnsi="Times New Roman" w:cs="Times New Roman"/>
          <w:color w:val="000000" w:themeColor="text1"/>
          <w:sz w:val="20"/>
          <w:szCs w:val="20"/>
          <w:lang w:val="ro-RO"/>
        </w:rPr>
        <w:tab/>
      </w:r>
      <w:proofErr w:type="spellStart"/>
      <w:r>
        <w:rPr>
          <w:rFonts w:ascii="Times New Roman" w:hAnsi="Times New Roman" w:cs="Times New Roman"/>
          <w:color w:val="000000" w:themeColor="text1"/>
          <w:sz w:val="20"/>
          <w:szCs w:val="20"/>
          <w:lang w:val="ro-RO"/>
        </w:rPr>
        <w:t>Implementeaza</w:t>
      </w:r>
      <w:proofErr w:type="spellEnd"/>
      <w:r>
        <w:rPr>
          <w:rFonts w:ascii="Times New Roman" w:hAnsi="Times New Roman" w:cs="Times New Roman"/>
          <w:color w:val="000000" w:themeColor="text1"/>
          <w:sz w:val="20"/>
          <w:szCs w:val="20"/>
          <w:lang w:val="ro-RO"/>
        </w:rPr>
        <w:t xml:space="preserve"> business logic pentru </w:t>
      </w:r>
      <w:r>
        <w:rPr>
          <w:rFonts w:ascii="Times New Roman" w:hAnsi="Times New Roman" w:cs="Times New Roman"/>
          <w:color w:val="000000" w:themeColor="text1"/>
          <w:sz w:val="20"/>
          <w:szCs w:val="20"/>
          <w:lang w:val="ro-RO"/>
        </w:rPr>
        <w:t>produse</w:t>
      </w:r>
      <w:r>
        <w:rPr>
          <w:rFonts w:ascii="Times New Roman" w:hAnsi="Times New Roman" w:cs="Times New Roman"/>
          <w:color w:val="000000" w:themeColor="text1"/>
          <w:sz w:val="20"/>
          <w:szCs w:val="20"/>
          <w:lang w:val="ro-RO"/>
        </w:rPr>
        <w:t xml:space="preserve"> si </w:t>
      </w:r>
      <w:proofErr w:type="spellStart"/>
      <w:r>
        <w:rPr>
          <w:rFonts w:ascii="Times New Roman" w:hAnsi="Times New Roman" w:cs="Times New Roman"/>
          <w:color w:val="000000" w:themeColor="text1"/>
          <w:sz w:val="20"/>
          <w:szCs w:val="20"/>
          <w:lang w:val="ro-RO"/>
        </w:rPr>
        <w:t>apeleaza</w:t>
      </w:r>
      <w:proofErr w:type="spellEnd"/>
      <w:r>
        <w:rPr>
          <w:rFonts w:ascii="Times New Roman" w:hAnsi="Times New Roman" w:cs="Times New Roman"/>
          <w:color w:val="000000" w:themeColor="text1"/>
          <w:sz w:val="20"/>
          <w:szCs w:val="20"/>
          <w:lang w:val="ro-RO"/>
        </w:rPr>
        <w:t xml:space="preserve"> metode specifice pe un obiect din clasa abstracta DAO</w:t>
      </w:r>
      <w:r w:rsidR="00D6711D">
        <w:rPr>
          <w:rFonts w:ascii="Times New Roman" w:hAnsi="Times New Roman" w:cs="Times New Roman"/>
          <w:color w:val="000000" w:themeColor="text1"/>
          <w:sz w:val="20"/>
          <w:szCs w:val="20"/>
          <w:lang w:val="ro-RO"/>
        </w:rPr>
        <w:t xml:space="preserve"> </w:t>
      </w:r>
      <w:r w:rsidR="00D6711D">
        <w:rPr>
          <w:rFonts w:ascii="Times New Roman" w:hAnsi="Times New Roman" w:cs="Times New Roman"/>
          <w:sz w:val="20"/>
          <w:szCs w:val="20"/>
          <w:lang w:val="ro-RO"/>
        </w:rPr>
        <w:t xml:space="preserve">(Data Access </w:t>
      </w:r>
      <w:proofErr w:type="spellStart"/>
      <w:r w:rsidR="00D6711D">
        <w:rPr>
          <w:rFonts w:ascii="Times New Roman" w:hAnsi="Times New Roman" w:cs="Times New Roman"/>
          <w:sz w:val="20"/>
          <w:szCs w:val="20"/>
          <w:lang w:val="ro-RO"/>
        </w:rPr>
        <w:t>Object</w:t>
      </w:r>
      <w:proofErr w:type="spellEnd"/>
      <w:r w:rsidR="00D6711D">
        <w:rPr>
          <w:rFonts w:ascii="Times New Roman" w:hAnsi="Times New Roman" w:cs="Times New Roman"/>
          <w:sz w:val="20"/>
          <w:szCs w:val="20"/>
          <w:lang w:val="ro-RO"/>
        </w:rPr>
        <w:t xml:space="preserve">) </w:t>
      </w:r>
      <w:r>
        <w:rPr>
          <w:rFonts w:ascii="Times New Roman" w:hAnsi="Times New Roman" w:cs="Times New Roman"/>
          <w:color w:val="000000" w:themeColor="text1"/>
          <w:sz w:val="20"/>
          <w:szCs w:val="20"/>
          <w:lang w:val="ro-RO"/>
        </w:rPr>
        <w:t xml:space="preserve"> ce </w:t>
      </w:r>
      <w:proofErr w:type="spellStart"/>
      <w:r>
        <w:rPr>
          <w:rFonts w:ascii="Times New Roman" w:hAnsi="Times New Roman" w:cs="Times New Roman"/>
          <w:color w:val="000000" w:themeColor="text1"/>
          <w:sz w:val="20"/>
          <w:szCs w:val="20"/>
          <w:lang w:val="ro-RO"/>
        </w:rPr>
        <w:t>opereaza</w:t>
      </w:r>
      <w:proofErr w:type="spellEnd"/>
      <w:r>
        <w:rPr>
          <w:rFonts w:ascii="Times New Roman" w:hAnsi="Times New Roman" w:cs="Times New Roman"/>
          <w:color w:val="000000" w:themeColor="text1"/>
          <w:sz w:val="20"/>
          <w:szCs w:val="20"/>
          <w:lang w:val="ro-RO"/>
        </w:rPr>
        <w:t xml:space="preserve"> pe obiecte din clasa </w:t>
      </w:r>
      <w:r>
        <w:rPr>
          <w:rFonts w:ascii="Times New Roman" w:hAnsi="Times New Roman" w:cs="Times New Roman"/>
          <w:color w:val="000000" w:themeColor="text1"/>
          <w:sz w:val="20"/>
          <w:szCs w:val="20"/>
          <w:lang w:val="ro-RO"/>
        </w:rPr>
        <w:t>Product</w:t>
      </w:r>
      <w:r>
        <w:rPr>
          <w:rFonts w:ascii="Times New Roman" w:hAnsi="Times New Roman" w:cs="Times New Roman"/>
          <w:color w:val="000000" w:themeColor="text1"/>
          <w:sz w:val="20"/>
          <w:szCs w:val="20"/>
          <w:lang w:val="ro-RO"/>
        </w:rPr>
        <w:t xml:space="preserve">. Aici sunt toate metodele ce sunt implementate in </w:t>
      </w:r>
      <w:proofErr w:type="spellStart"/>
      <w:r>
        <w:rPr>
          <w:rFonts w:ascii="Times New Roman" w:hAnsi="Times New Roman" w:cs="Times New Roman"/>
          <w:color w:val="000000" w:themeColor="text1"/>
          <w:sz w:val="20"/>
          <w:szCs w:val="20"/>
          <w:lang w:val="ro-RO"/>
        </w:rPr>
        <w:t>dao</w:t>
      </w:r>
      <w:proofErr w:type="spellEnd"/>
      <w:r>
        <w:rPr>
          <w:rFonts w:ascii="Times New Roman" w:hAnsi="Times New Roman" w:cs="Times New Roman"/>
          <w:color w:val="000000" w:themeColor="text1"/>
          <w:sz w:val="20"/>
          <w:szCs w:val="20"/>
          <w:lang w:val="ro-RO"/>
        </w:rPr>
        <w:t xml:space="preserve"> si anume, inserare, </w:t>
      </w:r>
      <w:proofErr w:type="spellStart"/>
      <w:r>
        <w:rPr>
          <w:rFonts w:ascii="Times New Roman" w:hAnsi="Times New Roman" w:cs="Times New Roman"/>
          <w:color w:val="000000" w:themeColor="text1"/>
          <w:sz w:val="20"/>
          <w:szCs w:val="20"/>
          <w:lang w:val="ro-RO"/>
        </w:rPr>
        <w:t>stergere</w:t>
      </w:r>
      <w:proofErr w:type="spellEnd"/>
      <w:r>
        <w:rPr>
          <w:rFonts w:ascii="Times New Roman" w:hAnsi="Times New Roman" w:cs="Times New Roman"/>
          <w:color w:val="000000" w:themeColor="text1"/>
          <w:sz w:val="20"/>
          <w:szCs w:val="20"/>
          <w:lang w:val="ro-RO"/>
        </w:rPr>
        <w:t xml:space="preserve"> si update, dar pe </w:t>
      </w:r>
      <w:proofErr w:type="spellStart"/>
      <w:r>
        <w:rPr>
          <w:rFonts w:ascii="Times New Roman" w:hAnsi="Times New Roman" w:cs="Times New Roman"/>
          <w:color w:val="000000" w:themeColor="text1"/>
          <w:sz w:val="20"/>
          <w:szCs w:val="20"/>
          <w:lang w:val="ro-RO"/>
        </w:rPr>
        <w:t>langa</w:t>
      </w:r>
      <w:proofErr w:type="spellEnd"/>
      <w:r>
        <w:rPr>
          <w:rFonts w:ascii="Times New Roman" w:hAnsi="Times New Roman" w:cs="Times New Roman"/>
          <w:color w:val="000000" w:themeColor="text1"/>
          <w:sz w:val="20"/>
          <w:szCs w:val="20"/>
          <w:lang w:val="ro-RO"/>
        </w:rPr>
        <w:t xml:space="preserve"> </w:t>
      </w:r>
      <w:proofErr w:type="spellStart"/>
      <w:r>
        <w:rPr>
          <w:rFonts w:ascii="Times New Roman" w:hAnsi="Times New Roman" w:cs="Times New Roman"/>
          <w:color w:val="000000" w:themeColor="text1"/>
          <w:sz w:val="20"/>
          <w:szCs w:val="20"/>
          <w:lang w:val="ro-RO"/>
        </w:rPr>
        <w:t>aceastea</w:t>
      </w:r>
      <w:proofErr w:type="spellEnd"/>
      <w:r>
        <w:rPr>
          <w:rFonts w:ascii="Times New Roman" w:hAnsi="Times New Roman" w:cs="Times New Roman"/>
          <w:color w:val="000000" w:themeColor="text1"/>
          <w:sz w:val="20"/>
          <w:szCs w:val="20"/>
          <w:lang w:val="ro-RO"/>
        </w:rPr>
        <w:t xml:space="preserve">, se afla si o metoda </w:t>
      </w:r>
      <w:proofErr w:type="spellStart"/>
      <w:r>
        <w:rPr>
          <w:rFonts w:ascii="Times New Roman" w:hAnsi="Times New Roman" w:cs="Times New Roman"/>
          <w:color w:val="000000" w:themeColor="text1"/>
          <w:sz w:val="20"/>
          <w:szCs w:val="20"/>
          <w:lang w:val="ro-RO"/>
        </w:rPr>
        <w:t>getAll</w:t>
      </w:r>
      <w:proofErr w:type="spellEnd"/>
      <w:r>
        <w:rPr>
          <w:rFonts w:ascii="Times New Roman" w:hAnsi="Times New Roman" w:cs="Times New Roman"/>
          <w:color w:val="000000" w:themeColor="text1"/>
          <w:sz w:val="20"/>
          <w:szCs w:val="20"/>
          <w:lang w:val="ro-RO"/>
        </w:rPr>
        <w:t xml:space="preserve"> care </w:t>
      </w:r>
      <w:proofErr w:type="spellStart"/>
      <w:r>
        <w:rPr>
          <w:rFonts w:ascii="Times New Roman" w:hAnsi="Times New Roman" w:cs="Times New Roman"/>
          <w:color w:val="000000" w:themeColor="text1"/>
          <w:sz w:val="20"/>
          <w:szCs w:val="20"/>
          <w:lang w:val="ro-RO"/>
        </w:rPr>
        <w:t>imi</w:t>
      </w:r>
      <w:proofErr w:type="spellEnd"/>
      <w:r>
        <w:rPr>
          <w:rFonts w:ascii="Times New Roman" w:hAnsi="Times New Roman" w:cs="Times New Roman"/>
          <w:color w:val="000000" w:themeColor="text1"/>
          <w:sz w:val="20"/>
          <w:szCs w:val="20"/>
          <w:lang w:val="ro-RO"/>
        </w:rPr>
        <w:t xml:space="preserve"> </w:t>
      </w:r>
      <w:proofErr w:type="spellStart"/>
      <w:r>
        <w:rPr>
          <w:rFonts w:ascii="Times New Roman" w:hAnsi="Times New Roman" w:cs="Times New Roman"/>
          <w:color w:val="000000" w:themeColor="text1"/>
          <w:sz w:val="20"/>
          <w:szCs w:val="20"/>
          <w:lang w:val="ro-RO"/>
        </w:rPr>
        <w:t>creaza</w:t>
      </w:r>
      <w:proofErr w:type="spellEnd"/>
      <w:r>
        <w:rPr>
          <w:rFonts w:ascii="Times New Roman" w:hAnsi="Times New Roman" w:cs="Times New Roman"/>
          <w:color w:val="000000" w:themeColor="text1"/>
          <w:sz w:val="20"/>
          <w:szCs w:val="20"/>
          <w:lang w:val="ro-RO"/>
        </w:rPr>
        <w:t xml:space="preserve"> tabela </w:t>
      </w:r>
      <w:r>
        <w:rPr>
          <w:rFonts w:ascii="Times New Roman" w:hAnsi="Times New Roman" w:cs="Times New Roman"/>
          <w:color w:val="000000" w:themeColor="text1"/>
          <w:sz w:val="20"/>
          <w:szCs w:val="20"/>
          <w:lang w:val="ro-RO"/>
        </w:rPr>
        <w:t>product</w:t>
      </w:r>
      <w:r>
        <w:rPr>
          <w:rFonts w:ascii="Times New Roman" w:hAnsi="Times New Roman" w:cs="Times New Roman"/>
          <w:color w:val="000000" w:themeColor="text1"/>
          <w:sz w:val="20"/>
          <w:szCs w:val="20"/>
          <w:lang w:val="ro-RO"/>
        </w:rPr>
        <w:t xml:space="preserve"> l</w:t>
      </w:r>
      <w:proofErr w:type="spellStart"/>
      <w:r>
        <w:rPr>
          <w:rFonts w:ascii="Times New Roman" w:hAnsi="Times New Roman" w:cs="Times New Roman"/>
          <w:color w:val="000000" w:themeColor="text1"/>
          <w:sz w:val="20"/>
          <w:szCs w:val="20"/>
          <w:lang w:val="ro-RO"/>
        </w:rPr>
        <w:t>uand</w:t>
      </w:r>
      <w:proofErr w:type="spellEnd"/>
      <w:r>
        <w:rPr>
          <w:rFonts w:ascii="Times New Roman" w:hAnsi="Times New Roman" w:cs="Times New Roman"/>
          <w:color w:val="000000" w:themeColor="text1"/>
          <w:sz w:val="20"/>
          <w:szCs w:val="20"/>
          <w:lang w:val="ro-RO"/>
        </w:rPr>
        <w:t xml:space="preserve"> </w:t>
      </w:r>
      <w:proofErr w:type="spellStart"/>
      <w:r>
        <w:rPr>
          <w:rFonts w:ascii="Times New Roman" w:hAnsi="Times New Roman" w:cs="Times New Roman"/>
          <w:color w:val="000000" w:themeColor="text1"/>
          <w:sz w:val="20"/>
          <w:szCs w:val="20"/>
          <w:lang w:val="ro-RO"/>
        </w:rPr>
        <w:t>informatia</w:t>
      </w:r>
      <w:proofErr w:type="spellEnd"/>
      <w:r>
        <w:rPr>
          <w:rFonts w:ascii="Times New Roman" w:hAnsi="Times New Roman" w:cs="Times New Roman"/>
          <w:color w:val="000000" w:themeColor="text1"/>
          <w:sz w:val="20"/>
          <w:szCs w:val="20"/>
          <w:lang w:val="ro-RO"/>
        </w:rPr>
        <w:t xml:space="preserve"> direct din baza de date si o pun in tabelul specific </w:t>
      </w:r>
      <w:proofErr w:type="spellStart"/>
      <w:r>
        <w:rPr>
          <w:rFonts w:ascii="Times New Roman" w:hAnsi="Times New Roman" w:cs="Times New Roman"/>
          <w:color w:val="000000" w:themeColor="text1"/>
          <w:sz w:val="20"/>
          <w:szCs w:val="20"/>
          <w:lang w:val="ro-RO"/>
        </w:rPr>
        <w:t>ptoduselor</w:t>
      </w:r>
      <w:proofErr w:type="spellEnd"/>
      <w:r>
        <w:rPr>
          <w:rFonts w:ascii="Times New Roman" w:hAnsi="Times New Roman" w:cs="Times New Roman"/>
          <w:color w:val="000000" w:themeColor="text1"/>
          <w:sz w:val="20"/>
          <w:szCs w:val="20"/>
          <w:lang w:val="ro-RO"/>
        </w:rPr>
        <w:t xml:space="preserve"> cu tot cu </w:t>
      </w:r>
      <w:proofErr w:type="spellStart"/>
      <w:r>
        <w:rPr>
          <w:rFonts w:ascii="Times New Roman" w:hAnsi="Times New Roman" w:cs="Times New Roman"/>
          <w:color w:val="000000" w:themeColor="text1"/>
          <w:sz w:val="20"/>
          <w:szCs w:val="20"/>
          <w:lang w:val="ro-RO"/>
        </w:rPr>
        <w:t>headere</w:t>
      </w:r>
      <w:proofErr w:type="spellEnd"/>
      <w:r>
        <w:rPr>
          <w:rFonts w:ascii="Times New Roman" w:hAnsi="Times New Roman" w:cs="Times New Roman"/>
          <w:color w:val="000000" w:themeColor="text1"/>
          <w:sz w:val="20"/>
          <w:szCs w:val="20"/>
          <w:lang w:val="ro-RO"/>
        </w:rPr>
        <w:t xml:space="preserve"> implementate.</w:t>
      </w:r>
    </w:p>
    <w:p w14:paraId="77F2B2E8" w14:textId="4AF52329" w:rsidR="006F3BA7" w:rsidRDefault="006F3BA7" w:rsidP="006F3BA7">
      <w:pPr>
        <w:jc w:val="both"/>
        <w:rPr>
          <w:rFonts w:ascii="Times New Roman" w:hAnsi="Times New Roman" w:cs="Times New Roman"/>
          <w:color w:val="000000" w:themeColor="text1"/>
          <w:sz w:val="20"/>
          <w:szCs w:val="20"/>
          <w:lang w:val="ro-RO"/>
        </w:rPr>
      </w:pPr>
      <w:proofErr w:type="spellStart"/>
      <w:r>
        <w:rPr>
          <w:rFonts w:ascii="Times New Roman" w:hAnsi="Times New Roman" w:cs="Times New Roman"/>
          <w:b/>
          <w:bCs/>
          <w:sz w:val="24"/>
          <w:szCs w:val="24"/>
          <w:u w:val="single"/>
          <w:lang w:val="ro-RO"/>
        </w:rPr>
        <w:t>Order</w:t>
      </w:r>
      <w:r>
        <w:rPr>
          <w:rFonts w:ascii="Times New Roman" w:hAnsi="Times New Roman" w:cs="Times New Roman"/>
          <w:b/>
          <w:bCs/>
          <w:sz w:val="24"/>
          <w:szCs w:val="24"/>
          <w:u w:val="single"/>
          <w:lang w:val="ro-RO"/>
        </w:rPr>
        <w:t>BLL</w:t>
      </w:r>
      <w:proofErr w:type="spellEnd"/>
    </w:p>
    <w:p w14:paraId="1BD610ED" w14:textId="24FD4CEC" w:rsidR="005F1F3F" w:rsidRPr="006F3BA7" w:rsidRDefault="006F3BA7" w:rsidP="00B6579F">
      <w:pPr>
        <w:jc w:val="both"/>
        <w:rPr>
          <w:rFonts w:ascii="Times New Roman" w:hAnsi="Times New Roman" w:cs="Times New Roman"/>
          <w:b/>
          <w:bCs/>
          <w:sz w:val="24"/>
          <w:szCs w:val="24"/>
          <w:u w:val="single"/>
          <w:lang w:val="ro-RO"/>
        </w:rPr>
      </w:pPr>
      <w:r>
        <w:rPr>
          <w:rFonts w:ascii="Times New Roman" w:hAnsi="Times New Roman" w:cs="Times New Roman"/>
          <w:color w:val="000000" w:themeColor="text1"/>
          <w:sz w:val="20"/>
          <w:szCs w:val="20"/>
          <w:lang w:val="ro-RO"/>
        </w:rPr>
        <w:tab/>
      </w:r>
      <w:proofErr w:type="spellStart"/>
      <w:r>
        <w:rPr>
          <w:rFonts w:ascii="Times New Roman" w:hAnsi="Times New Roman" w:cs="Times New Roman"/>
          <w:color w:val="000000" w:themeColor="text1"/>
          <w:sz w:val="20"/>
          <w:szCs w:val="20"/>
          <w:lang w:val="ro-RO"/>
        </w:rPr>
        <w:t>Implementeaza</w:t>
      </w:r>
      <w:proofErr w:type="spellEnd"/>
      <w:r>
        <w:rPr>
          <w:rFonts w:ascii="Times New Roman" w:hAnsi="Times New Roman" w:cs="Times New Roman"/>
          <w:color w:val="000000" w:themeColor="text1"/>
          <w:sz w:val="20"/>
          <w:szCs w:val="20"/>
          <w:lang w:val="ro-RO"/>
        </w:rPr>
        <w:t xml:space="preserve"> business logic pentru </w:t>
      </w:r>
      <w:r>
        <w:rPr>
          <w:rFonts w:ascii="Times New Roman" w:hAnsi="Times New Roman" w:cs="Times New Roman"/>
          <w:color w:val="000000" w:themeColor="text1"/>
          <w:sz w:val="20"/>
          <w:szCs w:val="20"/>
          <w:lang w:val="ro-RO"/>
        </w:rPr>
        <w:t>comenzi</w:t>
      </w:r>
      <w:r>
        <w:rPr>
          <w:rFonts w:ascii="Times New Roman" w:hAnsi="Times New Roman" w:cs="Times New Roman"/>
          <w:color w:val="000000" w:themeColor="text1"/>
          <w:sz w:val="20"/>
          <w:szCs w:val="20"/>
          <w:lang w:val="ro-RO"/>
        </w:rPr>
        <w:t xml:space="preserve"> si </w:t>
      </w:r>
      <w:proofErr w:type="spellStart"/>
      <w:r>
        <w:rPr>
          <w:rFonts w:ascii="Times New Roman" w:hAnsi="Times New Roman" w:cs="Times New Roman"/>
          <w:color w:val="000000" w:themeColor="text1"/>
          <w:sz w:val="20"/>
          <w:szCs w:val="20"/>
          <w:lang w:val="ro-RO"/>
        </w:rPr>
        <w:t>apeleaza</w:t>
      </w:r>
      <w:proofErr w:type="spellEnd"/>
      <w:r>
        <w:rPr>
          <w:rFonts w:ascii="Times New Roman" w:hAnsi="Times New Roman" w:cs="Times New Roman"/>
          <w:color w:val="000000" w:themeColor="text1"/>
          <w:sz w:val="20"/>
          <w:szCs w:val="20"/>
          <w:lang w:val="ro-RO"/>
        </w:rPr>
        <w:t xml:space="preserve"> metode specifice pe un obiect din clasa abstracta DAO</w:t>
      </w:r>
      <w:r w:rsidR="00B22BB0">
        <w:rPr>
          <w:rFonts w:ascii="Times New Roman" w:hAnsi="Times New Roman" w:cs="Times New Roman"/>
          <w:color w:val="000000" w:themeColor="text1"/>
          <w:sz w:val="20"/>
          <w:szCs w:val="20"/>
          <w:lang w:val="ro-RO"/>
        </w:rPr>
        <w:t xml:space="preserve"> </w:t>
      </w:r>
      <w:r w:rsidR="00B22BB0">
        <w:rPr>
          <w:rFonts w:ascii="Times New Roman" w:hAnsi="Times New Roman" w:cs="Times New Roman"/>
          <w:sz w:val="20"/>
          <w:szCs w:val="20"/>
          <w:lang w:val="ro-RO"/>
        </w:rPr>
        <w:t xml:space="preserve">(Data Access </w:t>
      </w:r>
      <w:proofErr w:type="spellStart"/>
      <w:r w:rsidR="00B22BB0">
        <w:rPr>
          <w:rFonts w:ascii="Times New Roman" w:hAnsi="Times New Roman" w:cs="Times New Roman"/>
          <w:sz w:val="20"/>
          <w:szCs w:val="20"/>
          <w:lang w:val="ro-RO"/>
        </w:rPr>
        <w:t>Object</w:t>
      </w:r>
      <w:proofErr w:type="spellEnd"/>
      <w:r w:rsidR="00B22BB0">
        <w:rPr>
          <w:rFonts w:ascii="Times New Roman" w:hAnsi="Times New Roman" w:cs="Times New Roman"/>
          <w:sz w:val="20"/>
          <w:szCs w:val="20"/>
          <w:lang w:val="ro-RO"/>
        </w:rPr>
        <w:t xml:space="preserve">) </w:t>
      </w:r>
      <w:r>
        <w:rPr>
          <w:rFonts w:ascii="Times New Roman" w:hAnsi="Times New Roman" w:cs="Times New Roman"/>
          <w:color w:val="000000" w:themeColor="text1"/>
          <w:sz w:val="20"/>
          <w:szCs w:val="20"/>
          <w:lang w:val="ro-RO"/>
        </w:rPr>
        <w:t xml:space="preserve"> ce </w:t>
      </w:r>
      <w:proofErr w:type="spellStart"/>
      <w:r>
        <w:rPr>
          <w:rFonts w:ascii="Times New Roman" w:hAnsi="Times New Roman" w:cs="Times New Roman"/>
          <w:color w:val="000000" w:themeColor="text1"/>
          <w:sz w:val="20"/>
          <w:szCs w:val="20"/>
          <w:lang w:val="ro-RO"/>
        </w:rPr>
        <w:t>opereaza</w:t>
      </w:r>
      <w:proofErr w:type="spellEnd"/>
      <w:r>
        <w:rPr>
          <w:rFonts w:ascii="Times New Roman" w:hAnsi="Times New Roman" w:cs="Times New Roman"/>
          <w:color w:val="000000" w:themeColor="text1"/>
          <w:sz w:val="20"/>
          <w:szCs w:val="20"/>
          <w:lang w:val="ro-RO"/>
        </w:rPr>
        <w:t xml:space="preserve"> pe obiecte din clasa </w:t>
      </w:r>
      <w:proofErr w:type="spellStart"/>
      <w:r>
        <w:rPr>
          <w:rFonts w:ascii="Times New Roman" w:hAnsi="Times New Roman" w:cs="Times New Roman"/>
          <w:color w:val="000000" w:themeColor="text1"/>
          <w:sz w:val="20"/>
          <w:szCs w:val="20"/>
          <w:lang w:val="ro-RO"/>
        </w:rPr>
        <w:t>Orders</w:t>
      </w:r>
      <w:proofErr w:type="spellEnd"/>
      <w:r>
        <w:rPr>
          <w:rFonts w:ascii="Times New Roman" w:hAnsi="Times New Roman" w:cs="Times New Roman"/>
          <w:color w:val="000000" w:themeColor="text1"/>
          <w:sz w:val="20"/>
          <w:szCs w:val="20"/>
          <w:lang w:val="ro-RO"/>
        </w:rPr>
        <w:t xml:space="preserve">. Aici sunt toate metodele ce sunt implementate in </w:t>
      </w:r>
      <w:proofErr w:type="spellStart"/>
      <w:r>
        <w:rPr>
          <w:rFonts w:ascii="Times New Roman" w:hAnsi="Times New Roman" w:cs="Times New Roman"/>
          <w:color w:val="000000" w:themeColor="text1"/>
          <w:sz w:val="20"/>
          <w:szCs w:val="20"/>
          <w:lang w:val="ro-RO"/>
        </w:rPr>
        <w:t>dao</w:t>
      </w:r>
      <w:proofErr w:type="spellEnd"/>
      <w:r>
        <w:rPr>
          <w:rFonts w:ascii="Times New Roman" w:hAnsi="Times New Roman" w:cs="Times New Roman"/>
          <w:color w:val="000000" w:themeColor="text1"/>
          <w:sz w:val="20"/>
          <w:szCs w:val="20"/>
          <w:lang w:val="ro-RO"/>
        </w:rPr>
        <w:t xml:space="preserve"> si anume, inserare, </w:t>
      </w:r>
      <w:proofErr w:type="spellStart"/>
      <w:r>
        <w:rPr>
          <w:rFonts w:ascii="Times New Roman" w:hAnsi="Times New Roman" w:cs="Times New Roman"/>
          <w:color w:val="000000" w:themeColor="text1"/>
          <w:sz w:val="20"/>
          <w:szCs w:val="20"/>
          <w:lang w:val="ro-RO"/>
        </w:rPr>
        <w:t>stergere</w:t>
      </w:r>
      <w:proofErr w:type="spellEnd"/>
      <w:r>
        <w:rPr>
          <w:rFonts w:ascii="Times New Roman" w:hAnsi="Times New Roman" w:cs="Times New Roman"/>
          <w:color w:val="000000" w:themeColor="text1"/>
          <w:sz w:val="20"/>
          <w:szCs w:val="20"/>
          <w:lang w:val="ro-RO"/>
        </w:rPr>
        <w:t xml:space="preserve"> si update, dar pe </w:t>
      </w:r>
      <w:proofErr w:type="spellStart"/>
      <w:r>
        <w:rPr>
          <w:rFonts w:ascii="Times New Roman" w:hAnsi="Times New Roman" w:cs="Times New Roman"/>
          <w:color w:val="000000" w:themeColor="text1"/>
          <w:sz w:val="20"/>
          <w:szCs w:val="20"/>
          <w:lang w:val="ro-RO"/>
        </w:rPr>
        <w:t>langa</w:t>
      </w:r>
      <w:proofErr w:type="spellEnd"/>
      <w:r>
        <w:rPr>
          <w:rFonts w:ascii="Times New Roman" w:hAnsi="Times New Roman" w:cs="Times New Roman"/>
          <w:color w:val="000000" w:themeColor="text1"/>
          <w:sz w:val="20"/>
          <w:szCs w:val="20"/>
          <w:lang w:val="ro-RO"/>
        </w:rPr>
        <w:t xml:space="preserve"> </w:t>
      </w:r>
      <w:proofErr w:type="spellStart"/>
      <w:r>
        <w:rPr>
          <w:rFonts w:ascii="Times New Roman" w:hAnsi="Times New Roman" w:cs="Times New Roman"/>
          <w:color w:val="000000" w:themeColor="text1"/>
          <w:sz w:val="20"/>
          <w:szCs w:val="20"/>
          <w:lang w:val="ro-RO"/>
        </w:rPr>
        <w:t>aceastea</w:t>
      </w:r>
      <w:proofErr w:type="spellEnd"/>
      <w:r>
        <w:rPr>
          <w:rFonts w:ascii="Times New Roman" w:hAnsi="Times New Roman" w:cs="Times New Roman"/>
          <w:color w:val="000000" w:themeColor="text1"/>
          <w:sz w:val="20"/>
          <w:szCs w:val="20"/>
          <w:lang w:val="ro-RO"/>
        </w:rPr>
        <w:t xml:space="preserve">, se afla si o metoda </w:t>
      </w:r>
      <w:proofErr w:type="spellStart"/>
      <w:r>
        <w:rPr>
          <w:rFonts w:ascii="Times New Roman" w:hAnsi="Times New Roman" w:cs="Times New Roman"/>
          <w:color w:val="000000" w:themeColor="text1"/>
          <w:sz w:val="20"/>
          <w:szCs w:val="20"/>
          <w:lang w:val="ro-RO"/>
        </w:rPr>
        <w:t>getAll</w:t>
      </w:r>
      <w:proofErr w:type="spellEnd"/>
      <w:r>
        <w:rPr>
          <w:rFonts w:ascii="Times New Roman" w:hAnsi="Times New Roman" w:cs="Times New Roman"/>
          <w:color w:val="000000" w:themeColor="text1"/>
          <w:sz w:val="20"/>
          <w:szCs w:val="20"/>
          <w:lang w:val="ro-RO"/>
        </w:rPr>
        <w:t xml:space="preserve"> care </w:t>
      </w:r>
      <w:proofErr w:type="spellStart"/>
      <w:r>
        <w:rPr>
          <w:rFonts w:ascii="Times New Roman" w:hAnsi="Times New Roman" w:cs="Times New Roman"/>
          <w:color w:val="000000" w:themeColor="text1"/>
          <w:sz w:val="20"/>
          <w:szCs w:val="20"/>
          <w:lang w:val="ro-RO"/>
        </w:rPr>
        <w:t>imi</w:t>
      </w:r>
      <w:proofErr w:type="spellEnd"/>
      <w:r>
        <w:rPr>
          <w:rFonts w:ascii="Times New Roman" w:hAnsi="Times New Roman" w:cs="Times New Roman"/>
          <w:color w:val="000000" w:themeColor="text1"/>
          <w:sz w:val="20"/>
          <w:szCs w:val="20"/>
          <w:lang w:val="ro-RO"/>
        </w:rPr>
        <w:t xml:space="preserve"> </w:t>
      </w:r>
      <w:proofErr w:type="spellStart"/>
      <w:r>
        <w:rPr>
          <w:rFonts w:ascii="Times New Roman" w:hAnsi="Times New Roman" w:cs="Times New Roman"/>
          <w:color w:val="000000" w:themeColor="text1"/>
          <w:sz w:val="20"/>
          <w:szCs w:val="20"/>
          <w:lang w:val="ro-RO"/>
        </w:rPr>
        <w:t>creaza</w:t>
      </w:r>
      <w:proofErr w:type="spellEnd"/>
      <w:r>
        <w:rPr>
          <w:rFonts w:ascii="Times New Roman" w:hAnsi="Times New Roman" w:cs="Times New Roman"/>
          <w:color w:val="000000" w:themeColor="text1"/>
          <w:sz w:val="20"/>
          <w:szCs w:val="20"/>
          <w:lang w:val="ro-RO"/>
        </w:rPr>
        <w:t xml:space="preserve"> tabela </w:t>
      </w:r>
      <w:proofErr w:type="spellStart"/>
      <w:r>
        <w:rPr>
          <w:rFonts w:ascii="Times New Roman" w:hAnsi="Times New Roman" w:cs="Times New Roman"/>
          <w:color w:val="000000" w:themeColor="text1"/>
          <w:sz w:val="20"/>
          <w:szCs w:val="20"/>
          <w:lang w:val="ro-RO"/>
        </w:rPr>
        <w:t>order</w:t>
      </w:r>
      <w:proofErr w:type="spellEnd"/>
      <w:r>
        <w:rPr>
          <w:rFonts w:ascii="Times New Roman" w:hAnsi="Times New Roman" w:cs="Times New Roman"/>
          <w:color w:val="000000" w:themeColor="text1"/>
          <w:sz w:val="20"/>
          <w:szCs w:val="20"/>
          <w:lang w:val="ro-RO"/>
        </w:rPr>
        <w:t xml:space="preserve"> l</w:t>
      </w:r>
      <w:proofErr w:type="spellStart"/>
      <w:r>
        <w:rPr>
          <w:rFonts w:ascii="Times New Roman" w:hAnsi="Times New Roman" w:cs="Times New Roman"/>
          <w:color w:val="000000" w:themeColor="text1"/>
          <w:sz w:val="20"/>
          <w:szCs w:val="20"/>
          <w:lang w:val="ro-RO"/>
        </w:rPr>
        <w:t>uand</w:t>
      </w:r>
      <w:proofErr w:type="spellEnd"/>
      <w:r>
        <w:rPr>
          <w:rFonts w:ascii="Times New Roman" w:hAnsi="Times New Roman" w:cs="Times New Roman"/>
          <w:color w:val="000000" w:themeColor="text1"/>
          <w:sz w:val="20"/>
          <w:szCs w:val="20"/>
          <w:lang w:val="ro-RO"/>
        </w:rPr>
        <w:t xml:space="preserve"> </w:t>
      </w:r>
      <w:proofErr w:type="spellStart"/>
      <w:r>
        <w:rPr>
          <w:rFonts w:ascii="Times New Roman" w:hAnsi="Times New Roman" w:cs="Times New Roman"/>
          <w:color w:val="000000" w:themeColor="text1"/>
          <w:sz w:val="20"/>
          <w:szCs w:val="20"/>
          <w:lang w:val="ro-RO"/>
        </w:rPr>
        <w:t>informatia</w:t>
      </w:r>
      <w:proofErr w:type="spellEnd"/>
      <w:r>
        <w:rPr>
          <w:rFonts w:ascii="Times New Roman" w:hAnsi="Times New Roman" w:cs="Times New Roman"/>
          <w:color w:val="000000" w:themeColor="text1"/>
          <w:sz w:val="20"/>
          <w:szCs w:val="20"/>
          <w:lang w:val="ro-RO"/>
        </w:rPr>
        <w:t xml:space="preserve"> direct din baza de date si o pun in tabelul specific </w:t>
      </w:r>
      <w:r>
        <w:rPr>
          <w:rFonts w:ascii="Times New Roman" w:hAnsi="Times New Roman" w:cs="Times New Roman"/>
          <w:color w:val="000000" w:themeColor="text1"/>
          <w:sz w:val="20"/>
          <w:szCs w:val="20"/>
          <w:lang w:val="ro-RO"/>
        </w:rPr>
        <w:t>comenzilor</w:t>
      </w:r>
      <w:r>
        <w:rPr>
          <w:rFonts w:ascii="Times New Roman" w:hAnsi="Times New Roman" w:cs="Times New Roman"/>
          <w:color w:val="000000" w:themeColor="text1"/>
          <w:sz w:val="20"/>
          <w:szCs w:val="20"/>
          <w:lang w:val="ro-RO"/>
        </w:rPr>
        <w:t xml:space="preserve"> cu tot cu </w:t>
      </w:r>
      <w:proofErr w:type="spellStart"/>
      <w:r>
        <w:rPr>
          <w:rFonts w:ascii="Times New Roman" w:hAnsi="Times New Roman" w:cs="Times New Roman"/>
          <w:color w:val="000000" w:themeColor="text1"/>
          <w:sz w:val="20"/>
          <w:szCs w:val="20"/>
          <w:lang w:val="ro-RO"/>
        </w:rPr>
        <w:t>headere</w:t>
      </w:r>
      <w:proofErr w:type="spellEnd"/>
      <w:r>
        <w:rPr>
          <w:rFonts w:ascii="Times New Roman" w:hAnsi="Times New Roman" w:cs="Times New Roman"/>
          <w:color w:val="000000" w:themeColor="text1"/>
          <w:sz w:val="20"/>
          <w:szCs w:val="20"/>
          <w:lang w:val="ro-RO"/>
        </w:rPr>
        <w:t xml:space="preserve"> implementate.</w:t>
      </w:r>
    </w:p>
    <w:p w14:paraId="48226305" w14:textId="26E574D2" w:rsidR="00DE64AC" w:rsidRDefault="00DE64AC" w:rsidP="00B6579F">
      <w:pPr>
        <w:jc w:val="both"/>
        <w:rPr>
          <w:rFonts w:ascii="Times New Roman" w:hAnsi="Times New Roman" w:cs="Times New Roman"/>
          <w:sz w:val="20"/>
          <w:szCs w:val="20"/>
          <w:lang w:val="ro-RO"/>
        </w:rPr>
      </w:pPr>
    </w:p>
    <w:p w14:paraId="345615E6" w14:textId="7B02002F" w:rsidR="00472112" w:rsidRDefault="0078641E" w:rsidP="0034419F">
      <w:pPr>
        <w:ind w:firstLine="72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Pachetul </w:t>
      </w:r>
      <w:proofErr w:type="spellStart"/>
      <w:r w:rsidR="00B45506">
        <w:rPr>
          <w:rFonts w:ascii="Times New Roman" w:hAnsi="Times New Roman" w:cs="Times New Roman"/>
          <w:b/>
          <w:bCs/>
          <w:sz w:val="24"/>
          <w:szCs w:val="24"/>
          <w:u w:val="single"/>
          <w:lang w:val="ro-RO"/>
        </w:rPr>
        <w:t>dao</w:t>
      </w:r>
      <w:proofErr w:type="spellEnd"/>
    </w:p>
    <w:p w14:paraId="02DA8C1D" w14:textId="3F20ECEF" w:rsidR="00DE64AC" w:rsidRDefault="00C24F05" w:rsidP="00DE64AC">
      <w:pPr>
        <w:ind w:firstLine="720"/>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Contine</w:t>
      </w:r>
      <w:proofErr w:type="spellEnd"/>
      <w:r>
        <w:rPr>
          <w:rFonts w:ascii="Times New Roman" w:hAnsi="Times New Roman" w:cs="Times New Roman"/>
          <w:sz w:val="20"/>
          <w:szCs w:val="20"/>
          <w:lang w:val="ro-RO"/>
        </w:rPr>
        <w:t xml:space="preserve"> o clasa abstracta DAO care </w:t>
      </w:r>
      <w:r w:rsidR="00EB36DA">
        <w:rPr>
          <w:rFonts w:ascii="Times New Roman" w:hAnsi="Times New Roman" w:cs="Times New Roman"/>
          <w:sz w:val="20"/>
          <w:szCs w:val="20"/>
          <w:lang w:val="ro-RO"/>
        </w:rPr>
        <w:t xml:space="preserve">este </w:t>
      </w:r>
      <w:proofErr w:type="spellStart"/>
      <w:r w:rsidR="00EB36DA">
        <w:rPr>
          <w:rFonts w:ascii="Times New Roman" w:hAnsi="Times New Roman" w:cs="Times New Roman"/>
          <w:sz w:val="20"/>
          <w:szCs w:val="20"/>
          <w:lang w:val="ro-RO"/>
        </w:rPr>
        <w:t>alcatuita</w:t>
      </w:r>
      <w:proofErr w:type="spellEnd"/>
      <w:r w:rsidR="00EB36DA">
        <w:rPr>
          <w:rFonts w:ascii="Times New Roman" w:hAnsi="Times New Roman" w:cs="Times New Roman"/>
          <w:sz w:val="20"/>
          <w:szCs w:val="20"/>
          <w:lang w:val="ro-RO"/>
        </w:rPr>
        <w:t xml:space="preserve"> din</w:t>
      </w:r>
      <w:r>
        <w:rPr>
          <w:rFonts w:ascii="Times New Roman" w:hAnsi="Times New Roman" w:cs="Times New Roman"/>
          <w:sz w:val="20"/>
          <w:szCs w:val="20"/>
          <w:lang w:val="ro-RO"/>
        </w:rPr>
        <w:t xml:space="preserve"> toate metodele </w:t>
      </w:r>
      <w:r w:rsidR="00EB36DA">
        <w:rPr>
          <w:rFonts w:ascii="Times New Roman" w:hAnsi="Times New Roman" w:cs="Times New Roman"/>
          <w:sz w:val="20"/>
          <w:szCs w:val="20"/>
          <w:lang w:val="ro-RO"/>
        </w:rPr>
        <w:t xml:space="preserve">necesare pentru a face </w:t>
      </w:r>
      <w:proofErr w:type="spellStart"/>
      <w:r w:rsidR="00EB36DA">
        <w:rPr>
          <w:rFonts w:ascii="Times New Roman" w:hAnsi="Times New Roman" w:cs="Times New Roman"/>
          <w:sz w:val="20"/>
          <w:szCs w:val="20"/>
          <w:lang w:val="ro-RO"/>
        </w:rPr>
        <w:t>operatii</w:t>
      </w:r>
      <w:proofErr w:type="spellEnd"/>
      <w:r w:rsidR="00E86A8E">
        <w:rPr>
          <w:rFonts w:ascii="Times New Roman" w:hAnsi="Times New Roman" w:cs="Times New Roman"/>
          <w:sz w:val="20"/>
          <w:szCs w:val="20"/>
          <w:lang w:val="ro-RO"/>
        </w:rPr>
        <w:t xml:space="preserve"> pe tabele. Aceste metode sunt metode generale care pot fi apelate pentru orice tip de data indiferent de tabel. </w:t>
      </w:r>
      <w:proofErr w:type="spellStart"/>
      <w:r w:rsidR="00AD3A25">
        <w:rPr>
          <w:rFonts w:ascii="Times New Roman" w:hAnsi="Times New Roman" w:cs="Times New Roman"/>
          <w:sz w:val="20"/>
          <w:szCs w:val="20"/>
          <w:lang w:val="ro-RO"/>
        </w:rPr>
        <w:t>ClientDAO</w:t>
      </w:r>
      <w:proofErr w:type="spellEnd"/>
      <w:r w:rsidR="00AD3A25">
        <w:rPr>
          <w:rFonts w:ascii="Times New Roman" w:hAnsi="Times New Roman" w:cs="Times New Roman"/>
          <w:sz w:val="20"/>
          <w:szCs w:val="20"/>
          <w:lang w:val="ro-RO"/>
        </w:rPr>
        <w:t xml:space="preserve">, </w:t>
      </w:r>
      <w:proofErr w:type="spellStart"/>
      <w:r w:rsidR="00AD3A25">
        <w:rPr>
          <w:rFonts w:ascii="Times New Roman" w:hAnsi="Times New Roman" w:cs="Times New Roman"/>
          <w:sz w:val="20"/>
          <w:szCs w:val="20"/>
          <w:lang w:val="ro-RO"/>
        </w:rPr>
        <w:t>ProductDAO</w:t>
      </w:r>
      <w:proofErr w:type="spellEnd"/>
      <w:r w:rsidR="00AD3A25">
        <w:rPr>
          <w:rFonts w:ascii="Times New Roman" w:hAnsi="Times New Roman" w:cs="Times New Roman"/>
          <w:sz w:val="20"/>
          <w:szCs w:val="20"/>
          <w:lang w:val="ro-RO"/>
        </w:rPr>
        <w:t xml:space="preserve"> si </w:t>
      </w:r>
      <w:proofErr w:type="spellStart"/>
      <w:r w:rsidR="00AD3A25">
        <w:rPr>
          <w:rFonts w:ascii="Times New Roman" w:hAnsi="Times New Roman" w:cs="Times New Roman"/>
          <w:sz w:val="20"/>
          <w:szCs w:val="20"/>
          <w:lang w:val="ro-RO"/>
        </w:rPr>
        <w:t>OrderDAO</w:t>
      </w:r>
      <w:proofErr w:type="spellEnd"/>
      <w:r w:rsidR="00AD3A25">
        <w:rPr>
          <w:rFonts w:ascii="Times New Roman" w:hAnsi="Times New Roman" w:cs="Times New Roman"/>
          <w:sz w:val="20"/>
          <w:szCs w:val="20"/>
          <w:lang w:val="ro-RO"/>
        </w:rPr>
        <w:t xml:space="preserve"> </w:t>
      </w:r>
      <w:proofErr w:type="spellStart"/>
      <w:r w:rsidR="00AD3A25">
        <w:rPr>
          <w:rFonts w:ascii="Times New Roman" w:hAnsi="Times New Roman" w:cs="Times New Roman"/>
          <w:sz w:val="20"/>
          <w:szCs w:val="20"/>
          <w:lang w:val="ro-RO"/>
        </w:rPr>
        <w:t>implementeaza</w:t>
      </w:r>
      <w:proofErr w:type="spellEnd"/>
      <w:r w:rsidR="00AD3A25">
        <w:rPr>
          <w:rFonts w:ascii="Times New Roman" w:hAnsi="Times New Roman" w:cs="Times New Roman"/>
          <w:sz w:val="20"/>
          <w:szCs w:val="20"/>
          <w:lang w:val="ro-RO"/>
        </w:rPr>
        <w:t xml:space="preserve"> aceasta clasa </w:t>
      </w:r>
      <w:r w:rsidR="00DE64AC">
        <w:rPr>
          <w:rFonts w:ascii="Times New Roman" w:hAnsi="Times New Roman" w:cs="Times New Roman"/>
          <w:sz w:val="20"/>
          <w:szCs w:val="20"/>
          <w:lang w:val="ro-RO"/>
        </w:rPr>
        <w:t>si folosesc</w:t>
      </w:r>
      <w:r w:rsidR="00AD3A25">
        <w:rPr>
          <w:rFonts w:ascii="Times New Roman" w:hAnsi="Times New Roman" w:cs="Times New Roman"/>
          <w:sz w:val="20"/>
          <w:szCs w:val="20"/>
          <w:lang w:val="ro-RO"/>
        </w:rPr>
        <w:t xml:space="preserve"> aceste metode</w:t>
      </w:r>
      <w:r w:rsidR="00DE64AC">
        <w:rPr>
          <w:rFonts w:ascii="Times New Roman" w:hAnsi="Times New Roman" w:cs="Times New Roman"/>
          <w:sz w:val="20"/>
          <w:szCs w:val="20"/>
          <w:lang w:val="ro-RO"/>
        </w:rPr>
        <w:t>.</w:t>
      </w:r>
    </w:p>
    <w:p w14:paraId="58FFB663" w14:textId="0BB70F32" w:rsidR="00DE64AC" w:rsidRPr="00C24F05" w:rsidRDefault="00DE64AC" w:rsidP="00DE64AC">
      <w:pPr>
        <w:ind w:firstLine="720"/>
        <w:jc w:val="both"/>
        <w:rPr>
          <w:rFonts w:ascii="Times New Roman" w:hAnsi="Times New Roman" w:cs="Times New Roman"/>
          <w:sz w:val="20"/>
          <w:szCs w:val="20"/>
          <w:lang w:val="ro-RO"/>
        </w:rPr>
      </w:pPr>
    </w:p>
    <w:p w14:paraId="42232209" w14:textId="32CBD045" w:rsidR="00B45506" w:rsidRPr="00EB654B" w:rsidRDefault="00B45506" w:rsidP="00B45506">
      <w:pPr>
        <w:jc w:val="both"/>
        <w:rPr>
          <w:ins w:id="0" w:author="Deni Dunca" w:date="2021-04-14T12:47:00Z"/>
          <w:rFonts w:ascii="Times New Roman" w:hAnsi="Times New Roman" w:cs="Times New Roman"/>
          <w:b/>
          <w:bCs/>
          <w:sz w:val="24"/>
          <w:szCs w:val="24"/>
          <w:u w:val="single"/>
          <w:lang w:val="ro-RO"/>
        </w:rPr>
      </w:pPr>
      <w:proofErr w:type="spellStart"/>
      <w:r>
        <w:rPr>
          <w:rFonts w:ascii="Times New Roman" w:hAnsi="Times New Roman" w:cs="Times New Roman"/>
          <w:b/>
          <w:bCs/>
          <w:sz w:val="24"/>
          <w:szCs w:val="24"/>
          <w:u w:val="single"/>
          <w:lang w:val="ro-RO"/>
        </w:rPr>
        <w:t>AbstractDAO</w:t>
      </w:r>
      <w:proofErr w:type="spellEnd"/>
    </w:p>
    <w:p w14:paraId="3F0A0A85" w14:textId="77777777" w:rsidR="00D2101C" w:rsidRDefault="003E1AB2" w:rsidP="002E079E">
      <w:pPr>
        <w:jc w:val="both"/>
        <w:rPr>
          <w:rFonts w:ascii="Times New Roman" w:hAnsi="Times New Roman" w:cs="Times New Roman"/>
          <w:color w:val="000000" w:themeColor="text1"/>
          <w:sz w:val="20"/>
          <w:szCs w:val="20"/>
          <w:lang w:val="ro-RO"/>
        </w:rPr>
      </w:pPr>
      <w:r>
        <w:rPr>
          <w:rFonts w:ascii="Times New Roman" w:hAnsi="Times New Roman" w:cs="Times New Roman"/>
          <w:b/>
          <w:bCs/>
          <w:sz w:val="24"/>
          <w:szCs w:val="24"/>
          <w:lang w:val="ro-RO"/>
        </w:rPr>
        <w:tab/>
      </w:r>
      <w:r>
        <w:rPr>
          <w:rFonts w:ascii="Times New Roman" w:hAnsi="Times New Roman" w:cs="Times New Roman"/>
          <w:sz w:val="20"/>
          <w:szCs w:val="20"/>
          <w:lang w:val="ro-RO"/>
        </w:rPr>
        <w:t xml:space="preserve">Clasa </w:t>
      </w:r>
      <w:proofErr w:type="spellStart"/>
      <w:r>
        <w:rPr>
          <w:rFonts w:ascii="Times New Roman" w:hAnsi="Times New Roman" w:cs="Times New Roman"/>
          <w:sz w:val="20"/>
          <w:szCs w:val="20"/>
          <w:lang w:val="ro-RO"/>
        </w:rPr>
        <w:t>AbstractDAO</w:t>
      </w:r>
      <w:proofErr w:type="spellEnd"/>
      <w:r>
        <w:rPr>
          <w:rFonts w:ascii="Times New Roman" w:hAnsi="Times New Roman" w:cs="Times New Roman"/>
          <w:sz w:val="20"/>
          <w:szCs w:val="20"/>
          <w:lang w:val="ro-RO"/>
        </w:rPr>
        <w:t xml:space="preserve"> </w:t>
      </w:r>
      <w:proofErr w:type="spellStart"/>
      <w:r w:rsidR="006429C9">
        <w:rPr>
          <w:rFonts w:ascii="Times New Roman" w:hAnsi="Times New Roman" w:cs="Times New Roman"/>
          <w:sz w:val="20"/>
          <w:szCs w:val="20"/>
          <w:lang w:val="ro-RO"/>
        </w:rPr>
        <w:t>implementeaza</w:t>
      </w:r>
      <w:proofErr w:type="spellEnd"/>
      <w:r w:rsidR="006429C9">
        <w:rPr>
          <w:rFonts w:ascii="Times New Roman" w:hAnsi="Times New Roman" w:cs="Times New Roman"/>
          <w:sz w:val="20"/>
          <w:szCs w:val="20"/>
          <w:lang w:val="ro-RO"/>
        </w:rPr>
        <w:t xml:space="preserve"> metode generale pentru clasele din model si coresponde</w:t>
      </w:r>
      <w:r w:rsidR="00696D54">
        <w:rPr>
          <w:rFonts w:ascii="Times New Roman" w:hAnsi="Times New Roman" w:cs="Times New Roman"/>
          <w:sz w:val="20"/>
          <w:szCs w:val="20"/>
          <w:lang w:val="ro-RO"/>
        </w:rPr>
        <w:t>n</w:t>
      </w:r>
      <w:r w:rsidR="006429C9">
        <w:rPr>
          <w:rFonts w:ascii="Times New Roman" w:hAnsi="Times New Roman" w:cs="Times New Roman"/>
          <w:sz w:val="20"/>
          <w:szCs w:val="20"/>
          <w:lang w:val="ro-RO"/>
        </w:rPr>
        <w:t>tele acestora prin intermediul reflex</w:t>
      </w:r>
      <w:r w:rsidR="00696D54">
        <w:rPr>
          <w:rFonts w:ascii="Times New Roman" w:hAnsi="Times New Roman" w:cs="Times New Roman"/>
          <w:sz w:val="20"/>
          <w:szCs w:val="20"/>
          <w:lang w:val="ro-RO"/>
        </w:rPr>
        <w:t>iei</w:t>
      </w:r>
      <w:r w:rsidR="00200533">
        <w:rPr>
          <w:rFonts w:ascii="Times New Roman" w:hAnsi="Times New Roman" w:cs="Times New Roman"/>
          <w:sz w:val="20"/>
          <w:szCs w:val="20"/>
          <w:lang w:val="ro-RO"/>
        </w:rPr>
        <w:t>.</w:t>
      </w:r>
      <w:r w:rsidR="00D2101C">
        <w:rPr>
          <w:rFonts w:ascii="Times New Roman" w:hAnsi="Times New Roman" w:cs="Times New Roman"/>
          <w:sz w:val="20"/>
          <w:szCs w:val="20"/>
          <w:lang w:val="ro-RO"/>
        </w:rPr>
        <w:t xml:space="preserve"> </w:t>
      </w:r>
      <w:r w:rsidR="00D2101C">
        <w:rPr>
          <w:rFonts w:ascii="Times New Roman" w:hAnsi="Times New Roman" w:cs="Times New Roman"/>
          <w:color w:val="000000" w:themeColor="text1"/>
          <w:sz w:val="20"/>
          <w:szCs w:val="20"/>
          <w:lang w:val="ro-RO"/>
        </w:rPr>
        <w:t xml:space="preserve">Aici se folosește tehnica de reflexie în Java pentru a nu fi nevoie să scriem mai multe metode similare particularizate pentru fiecare clasă ce modelează obiectele aplicației. În acest sens, a fost definit un tip generic asociat clasei </w:t>
      </w:r>
      <w:proofErr w:type="spellStart"/>
      <w:r w:rsidR="00D2101C">
        <w:rPr>
          <w:rFonts w:ascii="Times New Roman" w:hAnsi="Times New Roman" w:cs="Times New Roman"/>
          <w:color w:val="000000" w:themeColor="text1"/>
          <w:sz w:val="20"/>
          <w:szCs w:val="20"/>
          <w:lang w:val="ro-RO"/>
        </w:rPr>
        <w:t>AbstractDAO</w:t>
      </w:r>
      <w:proofErr w:type="spellEnd"/>
      <w:r w:rsidR="00D2101C">
        <w:rPr>
          <w:rFonts w:ascii="Times New Roman" w:hAnsi="Times New Roman" w:cs="Times New Roman"/>
          <w:color w:val="000000" w:themeColor="text1"/>
          <w:sz w:val="20"/>
          <w:szCs w:val="20"/>
          <w:lang w:val="ro-RO"/>
        </w:rPr>
        <w:t>, care este o clasă abstractă</w:t>
      </w:r>
      <w:r w:rsidR="00D2101C">
        <w:rPr>
          <w:rFonts w:ascii="Times New Roman" w:hAnsi="Times New Roman" w:cs="Times New Roman"/>
          <w:color w:val="000000" w:themeColor="text1"/>
          <w:sz w:val="20"/>
          <w:szCs w:val="20"/>
          <w:lang w:val="ro-RO"/>
        </w:rPr>
        <w:t>.</w:t>
      </w:r>
    </w:p>
    <w:p w14:paraId="279A7EA5" w14:textId="2A674D7E" w:rsidR="002E079E" w:rsidRPr="006E6379" w:rsidRDefault="00200533" w:rsidP="006E6379">
      <w:pPr>
        <w:ind w:firstLine="720"/>
        <w:jc w:val="both"/>
        <w:rPr>
          <w:rFonts w:ascii="Times New Roman" w:hAnsi="Times New Roman" w:cs="Times New Roman"/>
          <w:color w:val="000000" w:themeColor="text1"/>
          <w:sz w:val="20"/>
          <w:szCs w:val="20"/>
          <w:lang w:val="ro-RO"/>
        </w:rPr>
      </w:pPr>
      <w:r>
        <w:rPr>
          <w:rFonts w:ascii="Times New Roman" w:hAnsi="Times New Roman" w:cs="Times New Roman"/>
          <w:sz w:val="20"/>
          <w:szCs w:val="20"/>
          <w:lang w:val="ro-RO"/>
        </w:rPr>
        <w:t xml:space="preserve"> Fiecare </w:t>
      </w:r>
      <w:proofErr w:type="spellStart"/>
      <w:r>
        <w:rPr>
          <w:rFonts w:ascii="Times New Roman" w:hAnsi="Times New Roman" w:cs="Times New Roman"/>
          <w:sz w:val="20"/>
          <w:szCs w:val="20"/>
          <w:lang w:val="ro-RO"/>
        </w:rPr>
        <w:t>operatie</w:t>
      </w:r>
      <w:proofErr w:type="spellEnd"/>
      <w:r>
        <w:rPr>
          <w:rFonts w:ascii="Times New Roman" w:hAnsi="Times New Roman" w:cs="Times New Roman"/>
          <w:sz w:val="20"/>
          <w:szCs w:val="20"/>
          <w:lang w:val="ro-RO"/>
        </w:rPr>
        <w:t xml:space="preserve"> pe tabel este </w:t>
      </w:r>
      <w:proofErr w:type="spellStart"/>
      <w:r>
        <w:rPr>
          <w:rFonts w:ascii="Times New Roman" w:hAnsi="Times New Roman" w:cs="Times New Roman"/>
          <w:sz w:val="20"/>
          <w:szCs w:val="20"/>
          <w:lang w:val="ro-RO"/>
        </w:rPr>
        <w:t>alcatuita</w:t>
      </w:r>
      <w:proofErr w:type="spellEnd"/>
      <w:r>
        <w:rPr>
          <w:rFonts w:ascii="Times New Roman" w:hAnsi="Times New Roman" w:cs="Times New Roman"/>
          <w:sz w:val="20"/>
          <w:szCs w:val="20"/>
          <w:lang w:val="ro-RO"/>
        </w:rPr>
        <w:t xml:space="preserve"> din doua metode, una care </w:t>
      </w:r>
      <w:proofErr w:type="spellStart"/>
      <w:r>
        <w:rPr>
          <w:rFonts w:ascii="Times New Roman" w:hAnsi="Times New Roman" w:cs="Times New Roman"/>
          <w:sz w:val="20"/>
          <w:szCs w:val="20"/>
          <w:lang w:val="ro-RO"/>
        </w:rPr>
        <w:t>selecteaza</w:t>
      </w:r>
      <w:proofErr w:type="spellEnd"/>
      <w:r>
        <w:rPr>
          <w:rFonts w:ascii="Times New Roman" w:hAnsi="Times New Roman" w:cs="Times New Roman"/>
          <w:sz w:val="20"/>
          <w:szCs w:val="20"/>
          <w:lang w:val="ro-RO"/>
        </w:rPr>
        <w:t xml:space="preserve"> fol</w:t>
      </w:r>
      <w:r w:rsidR="00E645F1">
        <w:rPr>
          <w:rFonts w:ascii="Times New Roman" w:hAnsi="Times New Roman" w:cs="Times New Roman"/>
          <w:sz w:val="20"/>
          <w:szCs w:val="20"/>
          <w:lang w:val="ro-RO"/>
        </w:rPr>
        <w:t>osi</w:t>
      </w:r>
      <w:r>
        <w:rPr>
          <w:rFonts w:ascii="Times New Roman" w:hAnsi="Times New Roman" w:cs="Times New Roman"/>
          <w:sz w:val="20"/>
          <w:szCs w:val="20"/>
          <w:lang w:val="ro-RO"/>
        </w:rPr>
        <w:t xml:space="preserve">nd SQL datele din tabel si una care </w:t>
      </w:r>
      <w:proofErr w:type="spellStart"/>
      <w:r w:rsidR="00636D61">
        <w:rPr>
          <w:rFonts w:ascii="Times New Roman" w:hAnsi="Times New Roman" w:cs="Times New Roman"/>
          <w:sz w:val="20"/>
          <w:szCs w:val="20"/>
          <w:lang w:val="ro-RO"/>
        </w:rPr>
        <w:t>gaseste</w:t>
      </w:r>
      <w:proofErr w:type="spellEnd"/>
      <w:r w:rsidR="00636D61">
        <w:rPr>
          <w:rFonts w:ascii="Times New Roman" w:hAnsi="Times New Roman" w:cs="Times New Roman"/>
          <w:sz w:val="20"/>
          <w:szCs w:val="20"/>
          <w:lang w:val="ro-RO"/>
        </w:rPr>
        <w:t xml:space="preserve"> in ce tabel trebuie introduse, </w:t>
      </w:r>
      <w:proofErr w:type="spellStart"/>
      <w:r w:rsidR="00636D61">
        <w:rPr>
          <w:rFonts w:ascii="Times New Roman" w:hAnsi="Times New Roman" w:cs="Times New Roman"/>
          <w:sz w:val="20"/>
          <w:szCs w:val="20"/>
          <w:lang w:val="ro-RO"/>
        </w:rPr>
        <w:t>sterse</w:t>
      </w:r>
      <w:proofErr w:type="spellEnd"/>
      <w:r w:rsidR="00636D61">
        <w:rPr>
          <w:rFonts w:ascii="Times New Roman" w:hAnsi="Times New Roman" w:cs="Times New Roman"/>
          <w:sz w:val="20"/>
          <w:szCs w:val="20"/>
          <w:lang w:val="ro-RO"/>
        </w:rPr>
        <w:t xml:space="preserve"> sau actualizate.</w:t>
      </w:r>
      <w:r w:rsidR="002E079E">
        <w:rPr>
          <w:rFonts w:ascii="Times New Roman" w:hAnsi="Times New Roman" w:cs="Times New Roman"/>
          <w:sz w:val="20"/>
          <w:szCs w:val="20"/>
          <w:lang w:val="ro-RO"/>
        </w:rPr>
        <w:t xml:space="preserve"> </w:t>
      </w:r>
      <w:r w:rsidR="002E079E" w:rsidRPr="002E079E">
        <w:rPr>
          <w:rFonts w:ascii="Times New Roman" w:hAnsi="Times New Roman" w:cs="Times New Roman"/>
          <w:color w:val="000000" w:themeColor="text1"/>
          <w:sz w:val="20"/>
          <w:szCs w:val="20"/>
          <w:lang w:val="ro-RO"/>
        </w:rPr>
        <w:t xml:space="preserve">În acest pachet se folosește tehnica reflexiei, așa încât introducerea, ștergerea și interogarea în baza de date se fac folosind aceleași metode, indiferent de tipul obiectului instanță al unei clase din pachetul Model. Operațiile care sunt specifice fiecărei clase Model sunt implementate prin metode în afara clasei abstracte </w:t>
      </w:r>
      <w:proofErr w:type="spellStart"/>
      <w:r w:rsidR="002E079E" w:rsidRPr="002E079E">
        <w:rPr>
          <w:rFonts w:ascii="Times New Roman" w:hAnsi="Times New Roman" w:cs="Times New Roman"/>
          <w:color w:val="000000" w:themeColor="text1"/>
          <w:sz w:val="20"/>
          <w:szCs w:val="20"/>
          <w:lang w:val="ro-RO"/>
        </w:rPr>
        <w:t>AbstractDAO</w:t>
      </w:r>
      <w:proofErr w:type="spellEnd"/>
      <w:r w:rsidR="002E079E" w:rsidRPr="002E079E">
        <w:rPr>
          <w:rFonts w:ascii="Times New Roman" w:hAnsi="Times New Roman" w:cs="Times New Roman"/>
          <w:color w:val="000000" w:themeColor="text1"/>
          <w:sz w:val="20"/>
          <w:szCs w:val="20"/>
          <w:lang w:val="ro-RO"/>
        </w:rPr>
        <w:t xml:space="preserve"> (aici se folosește reflexia)</w:t>
      </w:r>
      <w:r w:rsidR="006E6379">
        <w:rPr>
          <w:rFonts w:ascii="Times New Roman" w:hAnsi="Times New Roman" w:cs="Times New Roman"/>
          <w:color w:val="000000" w:themeColor="text1"/>
          <w:sz w:val="20"/>
          <w:szCs w:val="20"/>
          <w:lang w:val="ro-RO"/>
        </w:rPr>
        <w:t>.</w:t>
      </w:r>
    </w:p>
    <w:p w14:paraId="6D3B9515" w14:textId="77777777" w:rsidR="00F353EA" w:rsidRDefault="00732370" w:rsidP="00F353EA">
      <w:pPr>
        <w:jc w:val="both"/>
        <w:rPr>
          <w:rFonts w:ascii="Times New Roman" w:hAnsi="Times New Roman" w:cs="Times New Roman"/>
          <w:b/>
          <w:bCs/>
          <w:sz w:val="24"/>
          <w:szCs w:val="24"/>
          <w:u w:val="single"/>
          <w:lang w:val="ro-RO"/>
        </w:rPr>
      </w:pPr>
      <w:r>
        <w:rPr>
          <w:rFonts w:ascii="Times New Roman" w:hAnsi="Times New Roman" w:cs="Times New Roman"/>
          <w:b/>
          <w:bCs/>
          <w:sz w:val="24"/>
          <w:szCs w:val="24"/>
          <w:lang w:val="ro-RO"/>
        </w:rPr>
        <w:tab/>
      </w:r>
      <w:r w:rsidR="00F353EA">
        <w:rPr>
          <w:rFonts w:ascii="Times New Roman" w:hAnsi="Times New Roman" w:cs="Times New Roman"/>
          <w:b/>
          <w:bCs/>
          <w:sz w:val="24"/>
          <w:szCs w:val="24"/>
          <w:u w:val="single"/>
          <w:lang w:val="ro-RO"/>
        </w:rPr>
        <w:t>Pachetul model</w:t>
      </w:r>
    </w:p>
    <w:p w14:paraId="62A61821" w14:textId="477C5A56" w:rsidR="00F353EA" w:rsidRDefault="00F353EA" w:rsidP="00E01D49">
      <w:pPr>
        <w:jc w:val="both"/>
        <w:rPr>
          <w:rFonts w:ascii="Times New Roman" w:hAnsi="Times New Roman" w:cs="Times New Roman"/>
          <w:b/>
          <w:bCs/>
          <w:sz w:val="24"/>
          <w:szCs w:val="24"/>
          <w:u w:val="single"/>
          <w:lang w:val="ro-RO"/>
        </w:rPr>
      </w:pPr>
    </w:p>
    <w:p w14:paraId="6CC64B55" w14:textId="702DE022" w:rsidR="00B45506" w:rsidRDefault="00B45506" w:rsidP="00E01D49">
      <w:pPr>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Client/ Product/ </w:t>
      </w:r>
      <w:proofErr w:type="spellStart"/>
      <w:r w:rsidR="00F353EA">
        <w:rPr>
          <w:rFonts w:ascii="Times New Roman" w:hAnsi="Times New Roman" w:cs="Times New Roman"/>
          <w:b/>
          <w:bCs/>
          <w:sz w:val="24"/>
          <w:szCs w:val="24"/>
          <w:u w:val="single"/>
          <w:lang w:val="ro-RO"/>
        </w:rPr>
        <w:t>Order</w:t>
      </w:r>
      <w:proofErr w:type="spellEnd"/>
    </w:p>
    <w:p w14:paraId="035D9C62" w14:textId="435081F3" w:rsidR="002D67E4" w:rsidRPr="00E8457E" w:rsidRDefault="00E8457E" w:rsidP="00E8457E">
      <w:pPr>
        <w:tabs>
          <w:tab w:val="left" w:pos="3696"/>
        </w:tabs>
        <w:spacing w:after="160" w:line="256" w:lineRule="auto"/>
        <w:rPr>
          <w:rFonts w:ascii="Times New Roman" w:hAnsi="Times New Roman" w:cs="Times New Roman"/>
          <w:color w:val="000000" w:themeColor="text1"/>
          <w:sz w:val="20"/>
          <w:szCs w:val="20"/>
          <w:lang w:val="ro-RO"/>
        </w:rPr>
      </w:pPr>
      <w:r>
        <w:rPr>
          <w:rFonts w:ascii="Times New Roman" w:hAnsi="Times New Roman" w:cs="Times New Roman"/>
          <w:sz w:val="20"/>
          <w:szCs w:val="20"/>
          <w:lang w:val="ro-RO"/>
        </w:rPr>
        <w:t xml:space="preserve">                    I</w:t>
      </w:r>
      <w:r w:rsidR="001A0DC7" w:rsidRPr="00E8457E">
        <w:rPr>
          <w:rFonts w:ascii="Times New Roman" w:hAnsi="Times New Roman" w:cs="Times New Roman"/>
          <w:sz w:val="20"/>
          <w:szCs w:val="20"/>
          <w:lang w:val="ro-RO"/>
        </w:rPr>
        <w:t xml:space="preserve">n pachetul model sunt cele 3 clase </w:t>
      </w:r>
      <w:r w:rsidR="008250CB" w:rsidRPr="00E8457E">
        <w:rPr>
          <w:rFonts w:ascii="Times New Roman" w:hAnsi="Times New Roman" w:cs="Times New Roman"/>
          <w:sz w:val="20"/>
          <w:szCs w:val="20"/>
          <w:lang w:val="ro-RO"/>
        </w:rPr>
        <w:t xml:space="preserve">Client, Product si </w:t>
      </w:r>
      <w:proofErr w:type="spellStart"/>
      <w:r w:rsidR="008250CB" w:rsidRPr="00E8457E">
        <w:rPr>
          <w:rFonts w:ascii="Times New Roman" w:hAnsi="Times New Roman" w:cs="Times New Roman"/>
          <w:sz w:val="20"/>
          <w:szCs w:val="20"/>
          <w:lang w:val="ro-RO"/>
        </w:rPr>
        <w:t>Orders</w:t>
      </w:r>
      <w:proofErr w:type="spellEnd"/>
      <w:r w:rsidR="008250CB" w:rsidRPr="00E8457E">
        <w:rPr>
          <w:rFonts w:ascii="Times New Roman" w:hAnsi="Times New Roman" w:cs="Times New Roman"/>
          <w:sz w:val="20"/>
          <w:szCs w:val="20"/>
          <w:lang w:val="ro-RO"/>
        </w:rPr>
        <w:t xml:space="preserve"> </w:t>
      </w:r>
      <w:r w:rsidR="00353A5A" w:rsidRPr="00E8457E">
        <w:rPr>
          <w:rFonts w:ascii="Times New Roman" w:hAnsi="Times New Roman" w:cs="Times New Roman"/>
          <w:sz w:val="20"/>
          <w:szCs w:val="20"/>
          <w:lang w:val="ro-RO"/>
        </w:rPr>
        <w:t>cu atributele lor c</w:t>
      </w:r>
      <w:r w:rsidR="001E28E5">
        <w:rPr>
          <w:rFonts w:ascii="Times New Roman" w:hAnsi="Times New Roman" w:cs="Times New Roman"/>
          <w:sz w:val="20"/>
          <w:szCs w:val="20"/>
          <w:lang w:val="ro-RO"/>
        </w:rPr>
        <w:t>ar</w:t>
      </w:r>
      <w:r w:rsidR="00353A5A" w:rsidRPr="00E8457E">
        <w:rPr>
          <w:rFonts w:ascii="Times New Roman" w:hAnsi="Times New Roman" w:cs="Times New Roman"/>
          <w:sz w:val="20"/>
          <w:szCs w:val="20"/>
          <w:lang w:val="ro-RO"/>
        </w:rPr>
        <w:t xml:space="preserve">e corespund cu tabelele </w:t>
      </w:r>
      <w:proofErr w:type="spellStart"/>
      <w:r w:rsidR="00353A5A" w:rsidRPr="00E8457E">
        <w:rPr>
          <w:rFonts w:ascii="Times New Roman" w:hAnsi="Times New Roman" w:cs="Times New Roman"/>
          <w:sz w:val="20"/>
          <w:szCs w:val="20"/>
          <w:lang w:val="ro-RO"/>
        </w:rPr>
        <w:t>facute</w:t>
      </w:r>
      <w:proofErr w:type="spellEnd"/>
      <w:r w:rsidR="00353A5A" w:rsidRPr="00E8457E">
        <w:rPr>
          <w:rFonts w:ascii="Times New Roman" w:hAnsi="Times New Roman" w:cs="Times New Roman"/>
          <w:sz w:val="20"/>
          <w:szCs w:val="20"/>
          <w:lang w:val="ro-RO"/>
        </w:rPr>
        <w:t xml:space="preserve"> in baza de date</w:t>
      </w:r>
      <w:r w:rsidR="0088608D">
        <w:rPr>
          <w:rFonts w:ascii="Times New Roman" w:hAnsi="Times New Roman" w:cs="Times New Roman"/>
          <w:sz w:val="20"/>
          <w:szCs w:val="20"/>
          <w:lang w:val="ro-RO"/>
        </w:rPr>
        <w:t>.</w:t>
      </w:r>
    </w:p>
    <w:p w14:paraId="1A49B020" w14:textId="500ECB36" w:rsidR="00F353EA" w:rsidRDefault="00F353EA" w:rsidP="00F353EA">
      <w:pPr>
        <w:ind w:firstLine="72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Pachetul </w:t>
      </w:r>
      <w:proofErr w:type="spellStart"/>
      <w:r>
        <w:rPr>
          <w:rFonts w:ascii="Times New Roman" w:hAnsi="Times New Roman" w:cs="Times New Roman"/>
          <w:b/>
          <w:bCs/>
          <w:sz w:val="24"/>
          <w:szCs w:val="24"/>
          <w:u w:val="single"/>
          <w:lang w:val="ro-RO"/>
        </w:rPr>
        <w:t>presentation</w:t>
      </w:r>
      <w:proofErr w:type="spellEnd"/>
    </w:p>
    <w:p w14:paraId="4B671C1A" w14:textId="0296223F" w:rsidR="006A1A5D" w:rsidRDefault="009A31EA" w:rsidP="00F353EA">
      <w:pPr>
        <w:ind w:firstLine="720"/>
        <w:jc w:val="both"/>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C</w:t>
      </w:r>
      <w:r>
        <w:rPr>
          <w:rFonts w:ascii="Times New Roman" w:hAnsi="Times New Roman" w:cs="Times New Roman"/>
          <w:color w:val="000000" w:themeColor="text1"/>
          <w:sz w:val="20"/>
          <w:szCs w:val="20"/>
          <w:lang w:val="ro-RO"/>
        </w:rPr>
        <w:t>onține clase destinate interacțiunii cu utilizatorul</w:t>
      </w:r>
      <w:r w:rsidR="00CB68A3">
        <w:rPr>
          <w:rFonts w:ascii="Times New Roman" w:hAnsi="Times New Roman" w:cs="Times New Roman"/>
          <w:color w:val="000000" w:themeColor="text1"/>
          <w:sz w:val="20"/>
          <w:szCs w:val="20"/>
          <w:lang w:val="ro-RO"/>
        </w:rPr>
        <w:t>, mai exact Controller</w:t>
      </w:r>
      <w:r w:rsidR="0088608D">
        <w:rPr>
          <w:rFonts w:ascii="Times New Roman" w:hAnsi="Times New Roman" w:cs="Times New Roman"/>
          <w:color w:val="000000" w:themeColor="text1"/>
          <w:sz w:val="20"/>
          <w:szCs w:val="20"/>
          <w:lang w:val="ro-RO"/>
        </w:rPr>
        <w:t>-</w:t>
      </w:r>
      <w:proofErr w:type="spellStart"/>
      <w:r w:rsidR="00CB68A3">
        <w:rPr>
          <w:rFonts w:ascii="Times New Roman" w:hAnsi="Times New Roman" w:cs="Times New Roman"/>
          <w:color w:val="000000" w:themeColor="text1"/>
          <w:sz w:val="20"/>
          <w:szCs w:val="20"/>
          <w:lang w:val="ro-RO"/>
        </w:rPr>
        <w:t>ul</w:t>
      </w:r>
      <w:proofErr w:type="spellEnd"/>
      <w:r w:rsidR="00CB68A3">
        <w:rPr>
          <w:rFonts w:ascii="Times New Roman" w:hAnsi="Times New Roman" w:cs="Times New Roman"/>
          <w:color w:val="000000" w:themeColor="text1"/>
          <w:sz w:val="20"/>
          <w:szCs w:val="20"/>
          <w:lang w:val="ro-RO"/>
        </w:rPr>
        <w:t xml:space="preserve"> si </w:t>
      </w:r>
      <w:proofErr w:type="spellStart"/>
      <w:r w:rsidR="00CB68A3">
        <w:rPr>
          <w:rFonts w:ascii="Times New Roman" w:hAnsi="Times New Roman" w:cs="Times New Roman"/>
          <w:color w:val="000000" w:themeColor="text1"/>
          <w:sz w:val="20"/>
          <w:szCs w:val="20"/>
          <w:lang w:val="ro-RO"/>
        </w:rPr>
        <w:t>View-ul</w:t>
      </w:r>
      <w:proofErr w:type="spellEnd"/>
      <w:r w:rsidR="00CB68A3">
        <w:rPr>
          <w:rFonts w:ascii="Times New Roman" w:hAnsi="Times New Roman" w:cs="Times New Roman"/>
          <w:color w:val="000000" w:themeColor="text1"/>
          <w:sz w:val="20"/>
          <w:szCs w:val="20"/>
          <w:lang w:val="ro-RO"/>
        </w:rPr>
        <w:t>.</w:t>
      </w:r>
    </w:p>
    <w:p w14:paraId="28E01B17" w14:textId="77777777" w:rsidR="00472112" w:rsidRDefault="00472112" w:rsidP="00F353EA">
      <w:pPr>
        <w:ind w:firstLine="720"/>
        <w:jc w:val="both"/>
        <w:rPr>
          <w:rFonts w:ascii="Times New Roman" w:hAnsi="Times New Roman" w:cs="Times New Roman"/>
          <w:b/>
          <w:bCs/>
          <w:sz w:val="24"/>
          <w:szCs w:val="24"/>
          <w:u w:val="single"/>
          <w:lang w:val="ro-RO"/>
        </w:rPr>
      </w:pPr>
    </w:p>
    <w:p w14:paraId="06FC1A97" w14:textId="040D16A4" w:rsidR="00472112" w:rsidRDefault="00F353EA" w:rsidP="00F353EA">
      <w:pPr>
        <w:jc w:val="both"/>
        <w:rPr>
          <w:rFonts w:ascii="Times New Roman" w:hAnsi="Times New Roman" w:cs="Times New Roman"/>
          <w:b/>
          <w:bCs/>
          <w:sz w:val="24"/>
          <w:szCs w:val="24"/>
          <w:u w:val="single"/>
          <w:lang w:val="ro-RO"/>
        </w:rPr>
      </w:pPr>
      <w:proofErr w:type="spellStart"/>
      <w:r>
        <w:rPr>
          <w:rFonts w:ascii="Times New Roman" w:hAnsi="Times New Roman" w:cs="Times New Roman"/>
          <w:b/>
          <w:bCs/>
          <w:sz w:val="24"/>
          <w:szCs w:val="24"/>
          <w:u w:val="single"/>
          <w:lang w:val="ro-RO"/>
        </w:rPr>
        <w:t>ControllerM</w:t>
      </w:r>
      <w:proofErr w:type="spellEnd"/>
    </w:p>
    <w:p w14:paraId="23DD648E" w14:textId="2081A1D3" w:rsidR="006A1A5D" w:rsidRDefault="00353A5A" w:rsidP="00F353EA">
      <w:pPr>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In Controller se </w:t>
      </w:r>
      <w:proofErr w:type="spellStart"/>
      <w:r>
        <w:rPr>
          <w:rFonts w:ascii="Times New Roman" w:hAnsi="Times New Roman" w:cs="Times New Roman"/>
          <w:sz w:val="20"/>
          <w:szCs w:val="20"/>
          <w:lang w:val="ro-RO"/>
        </w:rPr>
        <w:t>intampla</w:t>
      </w:r>
      <w:proofErr w:type="spellEnd"/>
      <w:r>
        <w:rPr>
          <w:rFonts w:ascii="Times New Roman" w:hAnsi="Times New Roman" w:cs="Times New Roman"/>
          <w:sz w:val="20"/>
          <w:szCs w:val="20"/>
          <w:lang w:val="ro-RO"/>
        </w:rPr>
        <w:t xml:space="preserve"> toata logica proiectului. Toate butoanele au </w:t>
      </w:r>
      <w:proofErr w:type="spellStart"/>
      <w:r>
        <w:rPr>
          <w:rFonts w:ascii="Times New Roman" w:hAnsi="Times New Roman" w:cs="Times New Roman"/>
          <w:sz w:val="20"/>
          <w:szCs w:val="20"/>
          <w:lang w:val="ro-RO"/>
        </w:rPr>
        <w:t>listenere</w:t>
      </w:r>
      <w:proofErr w:type="spellEnd"/>
      <w:r>
        <w:rPr>
          <w:rFonts w:ascii="Times New Roman" w:hAnsi="Times New Roman" w:cs="Times New Roman"/>
          <w:sz w:val="20"/>
          <w:szCs w:val="20"/>
          <w:lang w:val="ro-RO"/>
        </w:rPr>
        <w:t xml:space="preserve"> si aici </w:t>
      </w:r>
      <w:r w:rsidR="00C06F42">
        <w:rPr>
          <w:rFonts w:ascii="Times New Roman" w:hAnsi="Times New Roman" w:cs="Times New Roman"/>
          <w:sz w:val="20"/>
          <w:szCs w:val="20"/>
          <w:lang w:val="ro-RO"/>
        </w:rPr>
        <w:t xml:space="preserve">sunt apelate toate metodele </w:t>
      </w:r>
      <w:proofErr w:type="spellStart"/>
      <w:r w:rsidR="00C06F42">
        <w:rPr>
          <w:rFonts w:ascii="Times New Roman" w:hAnsi="Times New Roman" w:cs="Times New Roman"/>
          <w:sz w:val="20"/>
          <w:szCs w:val="20"/>
          <w:lang w:val="ro-RO"/>
        </w:rPr>
        <w:t>implementatea</w:t>
      </w:r>
      <w:proofErr w:type="spellEnd"/>
      <w:r w:rsidR="00C06F42">
        <w:rPr>
          <w:rFonts w:ascii="Times New Roman" w:hAnsi="Times New Roman" w:cs="Times New Roman"/>
          <w:sz w:val="20"/>
          <w:szCs w:val="20"/>
          <w:lang w:val="ro-RO"/>
        </w:rPr>
        <w:t xml:space="preserve"> in celelalte clase. Tot aici am apelat si </w:t>
      </w:r>
      <w:r w:rsidR="00597771">
        <w:rPr>
          <w:rFonts w:ascii="Times New Roman" w:hAnsi="Times New Roman" w:cs="Times New Roman"/>
          <w:sz w:val="20"/>
          <w:szCs w:val="20"/>
          <w:lang w:val="ro-RO"/>
        </w:rPr>
        <w:t>metod</w:t>
      </w:r>
      <w:r w:rsidR="0051536C">
        <w:rPr>
          <w:rFonts w:ascii="Times New Roman" w:hAnsi="Times New Roman" w:cs="Times New Roman"/>
          <w:sz w:val="20"/>
          <w:szCs w:val="20"/>
          <w:lang w:val="ro-RO"/>
        </w:rPr>
        <w:t>a</w:t>
      </w:r>
      <w:r w:rsidR="00597771">
        <w:rPr>
          <w:rFonts w:ascii="Times New Roman" w:hAnsi="Times New Roman" w:cs="Times New Roman"/>
          <w:sz w:val="20"/>
          <w:szCs w:val="20"/>
          <w:lang w:val="ro-RO"/>
        </w:rPr>
        <w:t xml:space="preserve"> de generare a </w:t>
      </w:r>
      <w:proofErr w:type="spellStart"/>
      <w:r w:rsidR="00597771">
        <w:rPr>
          <w:rFonts w:ascii="Times New Roman" w:hAnsi="Times New Roman" w:cs="Times New Roman"/>
          <w:sz w:val="20"/>
          <w:szCs w:val="20"/>
          <w:lang w:val="ro-RO"/>
        </w:rPr>
        <w:t>chitantei</w:t>
      </w:r>
      <w:proofErr w:type="spellEnd"/>
      <w:r w:rsidR="00597771">
        <w:rPr>
          <w:rFonts w:ascii="Times New Roman" w:hAnsi="Times New Roman" w:cs="Times New Roman"/>
          <w:sz w:val="20"/>
          <w:szCs w:val="20"/>
          <w:lang w:val="ro-RO"/>
        </w:rPr>
        <w:t xml:space="preserve"> la inserarea unui nou </w:t>
      </w:r>
      <w:proofErr w:type="spellStart"/>
      <w:r w:rsidR="00597771">
        <w:rPr>
          <w:rFonts w:ascii="Times New Roman" w:hAnsi="Times New Roman" w:cs="Times New Roman"/>
          <w:sz w:val="20"/>
          <w:szCs w:val="20"/>
          <w:lang w:val="ro-RO"/>
        </w:rPr>
        <w:t>order</w:t>
      </w:r>
      <w:proofErr w:type="spellEnd"/>
      <w:r w:rsidR="00597771">
        <w:rPr>
          <w:rFonts w:ascii="Times New Roman" w:hAnsi="Times New Roman" w:cs="Times New Roman"/>
          <w:sz w:val="20"/>
          <w:szCs w:val="20"/>
          <w:lang w:val="ro-RO"/>
        </w:rPr>
        <w:t xml:space="preserve"> in tabel.</w:t>
      </w:r>
    </w:p>
    <w:p w14:paraId="2829EA41" w14:textId="77777777" w:rsidR="00472112" w:rsidRPr="00353A5A" w:rsidRDefault="00472112" w:rsidP="00F353EA">
      <w:pPr>
        <w:jc w:val="both"/>
        <w:rPr>
          <w:rFonts w:ascii="Times New Roman" w:hAnsi="Times New Roman" w:cs="Times New Roman"/>
          <w:sz w:val="20"/>
          <w:szCs w:val="20"/>
          <w:lang w:val="ro-RO"/>
        </w:rPr>
      </w:pPr>
    </w:p>
    <w:p w14:paraId="77CAC3F5" w14:textId="77777777" w:rsidR="0034419F" w:rsidRDefault="00F353EA" w:rsidP="00F353EA">
      <w:pPr>
        <w:jc w:val="both"/>
        <w:rPr>
          <w:rFonts w:ascii="Times New Roman" w:hAnsi="Times New Roman" w:cs="Times New Roman"/>
          <w:b/>
          <w:bCs/>
          <w:sz w:val="24"/>
          <w:szCs w:val="24"/>
          <w:u w:val="single"/>
          <w:lang w:val="ro-RO"/>
        </w:rPr>
      </w:pPr>
      <w:proofErr w:type="spellStart"/>
      <w:r>
        <w:rPr>
          <w:rFonts w:ascii="Times New Roman" w:hAnsi="Times New Roman" w:cs="Times New Roman"/>
          <w:b/>
          <w:bCs/>
          <w:sz w:val="24"/>
          <w:szCs w:val="24"/>
          <w:u w:val="single"/>
          <w:lang w:val="ro-RO"/>
        </w:rPr>
        <w:t>ViewM</w:t>
      </w:r>
      <w:proofErr w:type="spellEnd"/>
    </w:p>
    <w:p w14:paraId="04E126CB" w14:textId="77777777" w:rsidR="00EA4BF2" w:rsidRDefault="00597771" w:rsidP="0034419F">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xml:space="preserve"> am creat toata </w:t>
      </w:r>
      <w:proofErr w:type="spellStart"/>
      <w:r>
        <w:rPr>
          <w:rFonts w:ascii="Times New Roman" w:hAnsi="Times New Roman" w:cs="Times New Roman"/>
          <w:sz w:val="20"/>
          <w:szCs w:val="20"/>
          <w:lang w:val="ro-RO"/>
        </w:rPr>
        <w:t>interfata</w:t>
      </w:r>
      <w:proofErr w:type="spellEnd"/>
      <w:r>
        <w:rPr>
          <w:rFonts w:ascii="Times New Roman" w:hAnsi="Times New Roman" w:cs="Times New Roman"/>
          <w:sz w:val="20"/>
          <w:szCs w:val="20"/>
          <w:lang w:val="ro-RO"/>
        </w:rPr>
        <w:t xml:space="preserve"> </w:t>
      </w:r>
      <w:r w:rsidR="00AD1805">
        <w:rPr>
          <w:rFonts w:ascii="Times New Roman" w:hAnsi="Times New Roman" w:cs="Times New Roman"/>
          <w:sz w:val="20"/>
          <w:szCs w:val="20"/>
          <w:lang w:val="ro-RO"/>
        </w:rPr>
        <w:t xml:space="preserve">cu mai multe </w:t>
      </w:r>
      <w:proofErr w:type="spellStart"/>
      <w:r w:rsidR="00AD1805">
        <w:rPr>
          <w:rFonts w:ascii="Times New Roman" w:hAnsi="Times New Roman" w:cs="Times New Roman"/>
          <w:sz w:val="20"/>
          <w:szCs w:val="20"/>
          <w:lang w:val="ro-RO"/>
        </w:rPr>
        <w:t>frame</w:t>
      </w:r>
      <w:proofErr w:type="spellEnd"/>
      <w:r w:rsidR="00AD1805">
        <w:rPr>
          <w:rFonts w:ascii="Times New Roman" w:hAnsi="Times New Roman" w:cs="Times New Roman"/>
          <w:sz w:val="20"/>
          <w:szCs w:val="20"/>
          <w:lang w:val="ro-RO"/>
        </w:rPr>
        <w:t xml:space="preserve"> uri si mai multe metode care sa </w:t>
      </w:r>
      <w:proofErr w:type="spellStart"/>
      <w:r w:rsidR="00AD1805">
        <w:rPr>
          <w:rFonts w:ascii="Times New Roman" w:hAnsi="Times New Roman" w:cs="Times New Roman"/>
          <w:sz w:val="20"/>
          <w:szCs w:val="20"/>
          <w:lang w:val="ro-RO"/>
        </w:rPr>
        <w:t>ma</w:t>
      </w:r>
      <w:proofErr w:type="spellEnd"/>
      <w:r w:rsidR="00AD1805">
        <w:rPr>
          <w:rFonts w:ascii="Times New Roman" w:hAnsi="Times New Roman" w:cs="Times New Roman"/>
          <w:sz w:val="20"/>
          <w:szCs w:val="20"/>
          <w:lang w:val="ro-RO"/>
        </w:rPr>
        <w:t xml:space="preserve"> ajute sa ajung la </w:t>
      </w:r>
      <w:proofErr w:type="spellStart"/>
      <w:r w:rsidR="00AD1805">
        <w:rPr>
          <w:rFonts w:ascii="Times New Roman" w:hAnsi="Times New Roman" w:cs="Times New Roman"/>
          <w:sz w:val="20"/>
          <w:szCs w:val="20"/>
          <w:lang w:val="ro-RO"/>
        </w:rPr>
        <w:t>revultatul</w:t>
      </w:r>
      <w:proofErr w:type="spellEnd"/>
      <w:r w:rsidR="00AD1805">
        <w:rPr>
          <w:rFonts w:ascii="Times New Roman" w:hAnsi="Times New Roman" w:cs="Times New Roman"/>
          <w:sz w:val="20"/>
          <w:szCs w:val="20"/>
          <w:lang w:val="ro-RO"/>
        </w:rPr>
        <w:t xml:space="preserve"> final a proiectului. Am creat si o metoda de </w:t>
      </w:r>
      <w:proofErr w:type="spellStart"/>
      <w:r w:rsidR="00AD1805">
        <w:rPr>
          <w:rFonts w:ascii="Times New Roman" w:hAnsi="Times New Roman" w:cs="Times New Roman"/>
          <w:sz w:val="20"/>
          <w:szCs w:val="20"/>
          <w:lang w:val="ro-RO"/>
        </w:rPr>
        <w:t>refresh</w:t>
      </w:r>
      <w:proofErr w:type="spellEnd"/>
      <w:r w:rsidR="00AD1805">
        <w:rPr>
          <w:rFonts w:ascii="Times New Roman" w:hAnsi="Times New Roman" w:cs="Times New Roman"/>
          <w:sz w:val="20"/>
          <w:szCs w:val="20"/>
          <w:lang w:val="ro-RO"/>
        </w:rPr>
        <w:t xml:space="preserve"> care </w:t>
      </w:r>
      <w:proofErr w:type="spellStart"/>
      <w:r w:rsidR="00AD1805">
        <w:rPr>
          <w:rFonts w:ascii="Times New Roman" w:hAnsi="Times New Roman" w:cs="Times New Roman"/>
          <w:sz w:val="20"/>
          <w:szCs w:val="20"/>
          <w:lang w:val="ro-RO"/>
        </w:rPr>
        <w:t>sterge</w:t>
      </w:r>
      <w:proofErr w:type="spellEnd"/>
      <w:r w:rsidR="00AD1805">
        <w:rPr>
          <w:rFonts w:ascii="Times New Roman" w:hAnsi="Times New Roman" w:cs="Times New Roman"/>
          <w:sz w:val="20"/>
          <w:szCs w:val="20"/>
          <w:lang w:val="ro-RO"/>
        </w:rPr>
        <w:t xml:space="preserve"> ce am pe </w:t>
      </w:r>
      <w:proofErr w:type="spellStart"/>
      <w:r w:rsidR="00AD1805">
        <w:rPr>
          <w:rFonts w:ascii="Times New Roman" w:hAnsi="Times New Roman" w:cs="Times New Roman"/>
          <w:sz w:val="20"/>
          <w:szCs w:val="20"/>
          <w:lang w:val="ro-RO"/>
        </w:rPr>
        <w:t>framul</w:t>
      </w:r>
      <w:proofErr w:type="spellEnd"/>
      <w:r w:rsidR="00AD1805">
        <w:rPr>
          <w:rFonts w:ascii="Times New Roman" w:hAnsi="Times New Roman" w:cs="Times New Roman"/>
          <w:sz w:val="20"/>
          <w:szCs w:val="20"/>
          <w:lang w:val="ro-RO"/>
        </w:rPr>
        <w:t xml:space="preserve"> </w:t>
      </w:r>
      <w:proofErr w:type="spellStart"/>
      <w:r w:rsidR="00AD1805">
        <w:rPr>
          <w:rFonts w:ascii="Times New Roman" w:hAnsi="Times New Roman" w:cs="Times New Roman"/>
          <w:sz w:val="20"/>
          <w:szCs w:val="20"/>
          <w:lang w:val="ro-RO"/>
        </w:rPr>
        <w:t>initial</w:t>
      </w:r>
      <w:proofErr w:type="spellEnd"/>
      <w:r w:rsidR="00AD1805">
        <w:rPr>
          <w:rFonts w:ascii="Times New Roman" w:hAnsi="Times New Roman" w:cs="Times New Roman"/>
          <w:sz w:val="20"/>
          <w:szCs w:val="20"/>
          <w:lang w:val="ro-RO"/>
        </w:rPr>
        <w:t xml:space="preserve"> si apoi </w:t>
      </w:r>
      <w:proofErr w:type="spellStart"/>
      <w:r w:rsidR="00AD1805">
        <w:rPr>
          <w:rFonts w:ascii="Times New Roman" w:hAnsi="Times New Roman" w:cs="Times New Roman"/>
          <w:sz w:val="20"/>
          <w:szCs w:val="20"/>
          <w:lang w:val="ro-RO"/>
        </w:rPr>
        <w:t>apeleaza</w:t>
      </w:r>
      <w:proofErr w:type="spellEnd"/>
      <w:r w:rsidR="00AD1805">
        <w:rPr>
          <w:rFonts w:ascii="Times New Roman" w:hAnsi="Times New Roman" w:cs="Times New Roman"/>
          <w:sz w:val="20"/>
          <w:szCs w:val="20"/>
          <w:lang w:val="ro-RO"/>
        </w:rPr>
        <w:t xml:space="preserve"> din nou </w:t>
      </w:r>
      <w:proofErr w:type="spellStart"/>
      <w:r w:rsidR="00AD1805">
        <w:rPr>
          <w:rFonts w:ascii="Times New Roman" w:hAnsi="Times New Roman" w:cs="Times New Roman"/>
          <w:sz w:val="20"/>
          <w:szCs w:val="20"/>
          <w:lang w:val="ro-RO"/>
        </w:rPr>
        <w:t>framul</w:t>
      </w:r>
      <w:proofErr w:type="spellEnd"/>
      <w:r w:rsidR="00AD1805">
        <w:rPr>
          <w:rFonts w:ascii="Times New Roman" w:hAnsi="Times New Roman" w:cs="Times New Roman"/>
          <w:sz w:val="20"/>
          <w:szCs w:val="20"/>
          <w:lang w:val="ro-RO"/>
        </w:rPr>
        <w:t xml:space="preserve"> care trebuie </w:t>
      </w:r>
      <w:proofErr w:type="spellStart"/>
      <w:r w:rsidR="00AD1805">
        <w:rPr>
          <w:rFonts w:ascii="Times New Roman" w:hAnsi="Times New Roman" w:cs="Times New Roman"/>
          <w:sz w:val="20"/>
          <w:szCs w:val="20"/>
          <w:lang w:val="ro-RO"/>
        </w:rPr>
        <w:t>afisat</w:t>
      </w:r>
      <w:proofErr w:type="spellEnd"/>
      <w:r w:rsidR="00AD1805">
        <w:rPr>
          <w:rFonts w:ascii="Times New Roman" w:hAnsi="Times New Roman" w:cs="Times New Roman"/>
          <w:sz w:val="20"/>
          <w:szCs w:val="20"/>
          <w:lang w:val="ro-RO"/>
        </w:rPr>
        <w:t xml:space="preserve"> dar de data aceasta este actualizat.</w:t>
      </w:r>
      <w:r w:rsidR="007329DC">
        <w:rPr>
          <w:rFonts w:ascii="Times New Roman" w:hAnsi="Times New Roman" w:cs="Times New Roman"/>
          <w:sz w:val="20"/>
          <w:szCs w:val="20"/>
          <w:lang w:val="ro-RO"/>
        </w:rPr>
        <w:t xml:space="preserve"> </w:t>
      </w:r>
      <w:proofErr w:type="spellStart"/>
      <w:r w:rsidR="007329DC">
        <w:rPr>
          <w:rFonts w:ascii="Times New Roman" w:hAnsi="Times New Roman" w:cs="Times New Roman"/>
          <w:sz w:val="20"/>
          <w:szCs w:val="20"/>
          <w:lang w:val="ro-RO"/>
        </w:rPr>
        <w:t>View</w:t>
      </w:r>
      <w:proofErr w:type="spellEnd"/>
      <w:r w:rsidR="007329DC">
        <w:rPr>
          <w:rFonts w:ascii="Times New Roman" w:hAnsi="Times New Roman" w:cs="Times New Roman"/>
          <w:sz w:val="20"/>
          <w:szCs w:val="20"/>
          <w:lang w:val="ro-RO"/>
        </w:rPr>
        <w:t xml:space="preserve"> </w:t>
      </w:r>
      <w:proofErr w:type="spellStart"/>
      <w:r w:rsidR="007329DC">
        <w:rPr>
          <w:rFonts w:ascii="Times New Roman" w:hAnsi="Times New Roman" w:cs="Times New Roman"/>
          <w:sz w:val="20"/>
          <w:szCs w:val="20"/>
          <w:lang w:val="ro-RO"/>
        </w:rPr>
        <w:t>contine</w:t>
      </w:r>
      <w:proofErr w:type="spellEnd"/>
      <w:r w:rsidR="007329DC">
        <w:rPr>
          <w:rFonts w:ascii="Times New Roman" w:hAnsi="Times New Roman" w:cs="Times New Roman"/>
          <w:sz w:val="20"/>
          <w:szCs w:val="20"/>
          <w:lang w:val="ro-RO"/>
        </w:rPr>
        <w:t xml:space="preserve"> mai multe variabile de tipul </w:t>
      </w:r>
      <w:proofErr w:type="spellStart"/>
      <w:r w:rsidR="007329DC">
        <w:rPr>
          <w:rFonts w:ascii="Times New Roman" w:hAnsi="Times New Roman" w:cs="Times New Roman"/>
          <w:sz w:val="20"/>
          <w:szCs w:val="20"/>
          <w:lang w:val="ro-RO"/>
        </w:rPr>
        <w:t>textfield</w:t>
      </w:r>
      <w:proofErr w:type="spellEnd"/>
      <w:r w:rsidR="007329DC">
        <w:rPr>
          <w:rFonts w:ascii="Times New Roman" w:hAnsi="Times New Roman" w:cs="Times New Roman"/>
          <w:sz w:val="20"/>
          <w:szCs w:val="20"/>
          <w:lang w:val="ro-RO"/>
        </w:rPr>
        <w:t xml:space="preserve">, </w:t>
      </w:r>
      <w:proofErr w:type="spellStart"/>
      <w:r w:rsidR="007329DC">
        <w:rPr>
          <w:rFonts w:ascii="Times New Roman" w:hAnsi="Times New Roman" w:cs="Times New Roman"/>
          <w:sz w:val="20"/>
          <w:szCs w:val="20"/>
          <w:lang w:val="ro-RO"/>
        </w:rPr>
        <w:t>button</w:t>
      </w:r>
      <w:proofErr w:type="spellEnd"/>
      <w:r w:rsidR="007329DC">
        <w:rPr>
          <w:rFonts w:ascii="Times New Roman" w:hAnsi="Times New Roman" w:cs="Times New Roman"/>
          <w:sz w:val="20"/>
          <w:szCs w:val="20"/>
          <w:lang w:val="ro-RO"/>
        </w:rPr>
        <w:t xml:space="preserve"> </w:t>
      </w:r>
      <w:r w:rsidR="001443F6">
        <w:rPr>
          <w:rFonts w:ascii="Times New Roman" w:hAnsi="Times New Roman" w:cs="Times New Roman"/>
          <w:sz w:val="20"/>
          <w:szCs w:val="20"/>
          <w:lang w:val="ro-RO"/>
        </w:rPr>
        <w:t xml:space="preserve">si 3 variabile de tipul </w:t>
      </w:r>
      <w:proofErr w:type="spellStart"/>
      <w:r w:rsidR="001443F6">
        <w:rPr>
          <w:rFonts w:ascii="Times New Roman" w:hAnsi="Times New Roman" w:cs="Times New Roman"/>
          <w:sz w:val="20"/>
          <w:szCs w:val="20"/>
          <w:lang w:val="ro-RO"/>
        </w:rPr>
        <w:t>JTabel</w:t>
      </w:r>
      <w:proofErr w:type="spellEnd"/>
      <w:r w:rsidR="001443F6">
        <w:rPr>
          <w:rFonts w:ascii="Times New Roman" w:hAnsi="Times New Roman" w:cs="Times New Roman"/>
          <w:sz w:val="20"/>
          <w:szCs w:val="20"/>
          <w:lang w:val="ro-RO"/>
        </w:rPr>
        <w:t>.</w:t>
      </w:r>
    </w:p>
    <w:p w14:paraId="3DCEB6C1" w14:textId="02F179FA" w:rsidR="006A1A5D" w:rsidRPr="0034419F" w:rsidRDefault="001443F6" w:rsidP="0034419F">
      <w:pPr>
        <w:ind w:firstLine="720"/>
        <w:jc w:val="both"/>
        <w:rPr>
          <w:rFonts w:ascii="Times New Roman" w:hAnsi="Times New Roman" w:cs="Times New Roman"/>
          <w:b/>
          <w:bCs/>
          <w:sz w:val="24"/>
          <w:szCs w:val="24"/>
          <w:u w:val="single"/>
          <w:lang w:val="ro-RO"/>
        </w:rPr>
      </w:pPr>
      <w:r>
        <w:rPr>
          <w:rFonts w:ascii="Times New Roman" w:hAnsi="Times New Roman" w:cs="Times New Roman"/>
          <w:sz w:val="20"/>
          <w:szCs w:val="20"/>
          <w:lang w:val="ro-RO"/>
        </w:rPr>
        <w:t xml:space="preserve"> Am </w:t>
      </w:r>
      <w:proofErr w:type="spellStart"/>
      <w:r>
        <w:rPr>
          <w:rFonts w:ascii="Times New Roman" w:hAnsi="Times New Roman" w:cs="Times New Roman"/>
          <w:sz w:val="20"/>
          <w:szCs w:val="20"/>
          <w:lang w:val="ro-RO"/>
        </w:rPr>
        <w:t>facut</w:t>
      </w:r>
      <w:proofErr w:type="spellEnd"/>
      <w:r>
        <w:rPr>
          <w:rFonts w:ascii="Times New Roman" w:hAnsi="Times New Roman" w:cs="Times New Roman"/>
          <w:sz w:val="20"/>
          <w:szCs w:val="20"/>
          <w:lang w:val="ro-RO"/>
        </w:rPr>
        <w:t xml:space="preserve"> si 3 metode de </w:t>
      </w:r>
      <w:proofErr w:type="spellStart"/>
      <w:r>
        <w:rPr>
          <w:rFonts w:ascii="Times New Roman" w:hAnsi="Times New Roman" w:cs="Times New Roman"/>
          <w:sz w:val="20"/>
          <w:szCs w:val="20"/>
          <w:lang w:val="ro-RO"/>
        </w:rPr>
        <w:t>refresh</w:t>
      </w:r>
      <w:proofErr w:type="spellEnd"/>
      <w:r>
        <w:rPr>
          <w:rFonts w:ascii="Times New Roman" w:hAnsi="Times New Roman" w:cs="Times New Roman"/>
          <w:sz w:val="20"/>
          <w:szCs w:val="20"/>
          <w:lang w:val="ro-RO"/>
        </w:rPr>
        <w:t xml:space="preserve"> pe care le folosesc atunci </w:t>
      </w:r>
      <w:proofErr w:type="spellStart"/>
      <w:r>
        <w:rPr>
          <w:rFonts w:ascii="Times New Roman" w:hAnsi="Times New Roman" w:cs="Times New Roman"/>
          <w:sz w:val="20"/>
          <w:szCs w:val="20"/>
          <w:lang w:val="ro-RO"/>
        </w:rPr>
        <w:t>cand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apas</w:t>
      </w:r>
      <w:proofErr w:type="spellEnd"/>
      <w:r>
        <w:rPr>
          <w:rFonts w:ascii="Times New Roman" w:hAnsi="Times New Roman" w:cs="Times New Roman"/>
          <w:sz w:val="20"/>
          <w:szCs w:val="20"/>
          <w:lang w:val="ro-RO"/>
        </w:rPr>
        <w:t xml:space="preserve"> pe butonul de </w:t>
      </w:r>
      <w:proofErr w:type="spellStart"/>
      <w:r>
        <w:rPr>
          <w:rFonts w:ascii="Times New Roman" w:hAnsi="Times New Roman" w:cs="Times New Roman"/>
          <w:sz w:val="20"/>
          <w:szCs w:val="20"/>
          <w:lang w:val="ro-RO"/>
        </w:rPr>
        <w:t>view</w:t>
      </w:r>
      <w:proofErr w:type="spellEnd"/>
      <w:r w:rsidR="00B40EEB">
        <w:rPr>
          <w:rFonts w:ascii="Times New Roman" w:hAnsi="Times New Roman" w:cs="Times New Roman"/>
          <w:sz w:val="20"/>
          <w:szCs w:val="20"/>
          <w:lang w:val="ro-RO"/>
        </w:rPr>
        <w:t xml:space="preserve">. Metodele sunt diferite in </w:t>
      </w:r>
      <w:proofErr w:type="spellStart"/>
      <w:r w:rsidR="00B40EEB">
        <w:rPr>
          <w:rFonts w:ascii="Times New Roman" w:hAnsi="Times New Roman" w:cs="Times New Roman"/>
          <w:sz w:val="20"/>
          <w:szCs w:val="20"/>
          <w:lang w:val="ro-RO"/>
        </w:rPr>
        <w:t>functie</w:t>
      </w:r>
      <w:proofErr w:type="spellEnd"/>
      <w:r w:rsidR="00B40EEB">
        <w:rPr>
          <w:rFonts w:ascii="Times New Roman" w:hAnsi="Times New Roman" w:cs="Times New Roman"/>
          <w:sz w:val="20"/>
          <w:szCs w:val="20"/>
          <w:lang w:val="ro-RO"/>
        </w:rPr>
        <w:t xml:space="preserve"> de tabelul pe care vrem sa lucram si presupune sa </w:t>
      </w:r>
      <w:r w:rsidR="00F85D72">
        <w:rPr>
          <w:rFonts w:ascii="Times New Roman" w:hAnsi="Times New Roman" w:cs="Times New Roman"/>
          <w:sz w:val="20"/>
          <w:szCs w:val="20"/>
          <w:lang w:val="ro-RO"/>
        </w:rPr>
        <w:t xml:space="preserve">nu mai </w:t>
      </w:r>
      <w:proofErr w:type="spellStart"/>
      <w:r w:rsidR="00F85D72">
        <w:rPr>
          <w:rFonts w:ascii="Times New Roman" w:hAnsi="Times New Roman" w:cs="Times New Roman"/>
          <w:sz w:val="20"/>
          <w:szCs w:val="20"/>
          <w:lang w:val="ro-RO"/>
        </w:rPr>
        <w:t>faca</w:t>
      </w:r>
      <w:proofErr w:type="spellEnd"/>
      <w:r w:rsidR="00F85D72">
        <w:rPr>
          <w:rFonts w:ascii="Times New Roman" w:hAnsi="Times New Roman" w:cs="Times New Roman"/>
          <w:sz w:val="20"/>
          <w:szCs w:val="20"/>
          <w:lang w:val="ro-RO"/>
        </w:rPr>
        <w:t xml:space="preserve"> vizibil </w:t>
      </w:r>
      <w:proofErr w:type="spellStart"/>
      <w:r w:rsidR="00F85D72">
        <w:rPr>
          <w:rFonts w:ascii="Times New Roman" w:hAnsi="Times New Roman" w:cs="Times New Roman"/>
          <w:sz w:val="20"/>
          <w:szCs w:val="20"/>
          <w:lang w:val="ro-RO"/>
        </w:rPr>
        <w:t>frame-ul</w:t>
      </w:r>
      <w:proofErr w:type="spellEnd"/>
      <w:r w:rsidR="00F85D72">
        <w:rPr>
          <w:rFonts w:ascii="Times New Roman" w:hAnsi="Times New Roman" w:cs="Times New Roman"/>
          <w:sz w:val="20"/>
          <w:szCs w:val="20"/>
          <w:lang w:val="ro-RO"/>
        </w:rPr>
        <w:t xml:space="preserve"> apoi sa apeleze </w:t>
      </w:r>
      <w:proofErr w:type="spellStart"/>
      <w:r w:rsidR="00F85D72">
        <w:rPr>
          <w:rFonts w:ascii="Times New Roman" w:hAnsi="Times New Roman" w:cs="Times New Roman"/>
          <w:sz w:val="20"/>
          <w:szCs w:val="20"/>
          <w:lang w:val="ro-RO"/>
        </w:rPr>
        <w:t>functia</w:t>
      </w:r>
      <w:proofErr w:type="spellEnd"/>
      <w:r w:rsidR="00F85D72">
        <w:rPr>
          <w:rFonts w:ascii="Times New Roman" w:hAnsi="Times New Roman" w:cs="Times New Roman"/>
          <w:sz w:val="20"/>
          <w:szCs w:val="20"/>
          <w:lang w:val="ro-RO"/>
        </w:rPr>
        <w:t xml:space="preserve"> </w:t>
      </w:r>
      <w:proofErr w:type="spellStart"/>
      <w:r w:rsidR="00F85D72">
        <w:rPr>
          <w:rFonts w:ascii="Times New Roman" w:hAnsi="Times New Roman" w:cs="Times New Roman"/>
          <w:sz w:val="20"/>
          <w:szCs w:val="20"/>
          <w:lang w:val="ro-RO"/>
        </w:rPr>
        <w:t>dispose</w:t>
      </w:r>
      <w:proofErr w:type="spellEnd"/>
      <w:r w:rsidR="00F85D72">
        <w:rPr>
          <w:rFonts w:ascii="Times New Roman" w:hAnsi="Times New Roman" w:cs="Times New Roman"/>
          <w:sz w:val="20"/>
          <w:szCs w:val="20"/>
          <w:lang w:val="ro-RO"/>
        </w:rPr>
        <w:t xml:space="preserve"> pentru a </w:t>
      </w:r>
      <w:proofErr w:type="spellStart"/>
      <w:r w:rsidR="00F85D72">
        <w:rPr>
          <w:rFonts w:ascii="Times New Roman" w:hAnsi="Times New Roman" w:cs="Times New Roman"/>
          <w:sz w:val="20"/>
          <w:szCs w:val="20"/>
          <w:lang w:val="ro-RO"/>
        </w:rPr>
        <w:t>sterge</w:t>
      </w:r>
      <w:proofErr w:type="spellEnd"/>
      <w:r w:rsidR="00F85D72">
        <w:rPr>
          <w:rFonts w:ascii="Times New Roman" w:hAnsi="Times New Roman" w:cs="Times New Roman"/>
          <w:sz w:val="20"/>
          <w:szCs w:val="20"/>
          <w:lang w:val="ro-RO"/>
        </w:rPr>
        <w:t xml:space="preserve"> </w:t>
      </w:r>
      <w:proofErr w:type="spellStart"/>
      <w:r w:rsidR="00FB15F9">
        <w:rPr>
          <w:rFonts w:ascii="Times New Roman" w:hAnsi="Times New Roman" w:cs="Times New Roman"/>
          <w:sz w:val="20"/>
          <w:szCs w:val="20"/>
          <w:lang w:val="ro-RO"/>
        </w:rPr>
        <w:t>informatia</w:t>
      </w:r>
      <w:proofErr w:type="spellEnd"/>
      <w:r w:rsidR="00FB15F9">
        <w:rPr>
          <w:rFonts w:ascii="Times New Roman" w:hAnsi="Times New Roman" w:cs="Times New Roman"/>
          <w:sz w:val="20"/>
          <w:szCs w:val="20"/>
          <w:lang w:val="ro-RO"/>
        </w:rPr>
        <w:t xml:space="preserve"> din </w:t>
      </w:r>
      <w:proofErr w:type="spellStart"/>
      <w:r w:rsidR="00FB15F9">
        <w:rPr>
          <w:rFonts w:ascii="Times New Roman" w:hAnsi="Times New Roman" w:cs="Times New Roman"/>
          <w:sz w:val="20"/>
          <w:szCs w:val="20"/>
          <w:lang w:val="ro-RO"/>
        </w:rPr>
        <w:t>frame</w:t>
      </w:r>
      <w:proofErr w:type="spellEnd"/>
      <w:r w:rsidR="00FB15F9">
        <w:rPr>
          <w:rFonts w:ascii="Times New Roman" w:hAnsi="Times New Roman" w:cs="Times New Roman"/>
          <w:sz w:val="20"/>
          <w:szCs w:val="20"/>
          <w:lang w:val="ro-RO"/>
        </w:rPr>
        <w:t xml:space="preserve">, apoi </w:t>
      </w:r>
      <w:proofErr w:type="spellStart"/>
      <w:r w:rsidR="00FB15F9">
        <w:rPr>
          <w:rFonts w:ascii="Times New Roman" w:hAnsi="Times New Roman" w:cs="Times New Roman"/>
          <w:sz w:val="20"/>
          <w:szCs w:val="20"/>
          <w:lang w:val="ro-RO"/>
        </w:rPr>
        <w:t>adauga</w:t>
      </w:r>
      <w:proofErr w:type="spellEnd"/>
      <w:r w:rsidR="00FB15F9">
        <w:rPr>
          <w:rFonts w:ascii="Times New Roman" w:hAnsi="Times New Roman" w:cs="Times New Roman"/>
          <w:sz w:val="20"/>
          <w:szCs w:val="20"/>
          <w:lang w:val="ro-RO"/>
        </w:rPr>
        <w:t xml:space="preserve"> din nou </w:t>
      </w:r>
      <w:proofErr w:type="spellStart"/>
      <w:r w:rsidR="00FB15F9">
        <w:rPr>
          <w:rFonts w:ascii="Times New Roman" w:hAnsi="Times New Roman" w:cs="Times New Roman"/>
          <w:sz w:val="20"/>
          <w:szCs w:val="20"/>
          <w:lang w:val="ro-RO"/>
        </w:rPr>
        <w:t>framul</w:t>
      </w:r>
      <w:proofErr w:type="spellEnd"/>
      <w:r w:rsidR="00FB15F9">
        <w:rPr>
          <w:rFonts w:ascii="Times New Roman" w:hAnsi="Times New Roman" w:cs="Times New Roman"/>
          <w:sz w:val="20"/>
          <w:szCs w:val="20"/>
          <w:lang w:val="ro-RO"/>
        </w:rPr>
        <w:t xml:space="preserve"> actualizat in </w:t>
      </w:r>
      <w:proofErr w:type="spellStart"/>
      <w:r w:rsidR="00FB15F9">
        <w:rPr>
          <w:rFonts w:ascii="Times New Roman" w:hAnsi="Times New Roman" w:cs="Times New Roman"/>
          <w:sz w:val="20"/>
          <w:szCs w:val="20"/>
          <w:lang w:val="ro-RO"/>
        </w:rPr>
        <w:t>functie</w:t>
      </w:r>
      <w:proofErr w:type="spellEnd"/>
      <w:r w:rsidR="00FB15F9">
        <w:rPr>
          <w:rFonts w:ascii="Times New Roman" w:hAnsi="Times New Roman" w:cs="Times New Roman"/>
          <w:sz w:val="20"/>
          <w:szCs w:val="20"/>
          <w:lang w:val="ro-RO"/>
        </w:rPr>
        <w:t xml:space="preserve"> de tabel si la final in </w:t>
      </w:r>
      <w:proofErr w:type="spellStart"/>
      <w:r w:rsidR="00FB15F9">
        <w:rPr>
          <w:rFonts w:ascii="Times New Roman" w:hAnsi="Times New Roman" w:cs="Times New Roman"/>
          <w:sz w:val="20"/>
          <w:szCs w:val="20"/>
          <w:lang w:val="ro-RO"/>
        </w:rPr>
        <w:t>il</w:t>
      </w:r>
      <w:proofErr w:type="spellEnd"/>
      <w:r w:rsidR="00FB15F9">
        <w:rPr>
          <w:rFonts w:ascii="Times New Roman" w:hAnsi="Times New Roman" w:cs="Times New Roman"/>
          <w:sz w:val="20"/>
          <w:szCs w:val="20"/>
          <w:lang w:val="ro-RO"/>
        </w:rPr>
        <w:t xml:space="preserve"> face vizibil</w:t>
      </w:r>
      <w:r w:rsidR="00EA4BF2">
        <w:rPr>
          <w:rFonts w:ascii="Times New Roman" w:hAnsi="Times New Roman" w:cs="Times New Roman"/>
          <w:sz w:val="20"/>
          <w:szCs w:val="20"/>
          <w:lang w:val="ro-RO"/>
        </w:rPr>
        <w:t>.</w:t>
      </w:r>
    </w:p>
    <w:p w14:paraId="761CA7D7" w14:textId="4C99EB5A" w:rsidR="005C7500" w:rsidRDefault="00EA4BF2" w:rsidP="00F353EA">
      <w:pPr>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03D8F4AF" w14:textId="363CA525" w:rsidR="005C7500" w:rsidRDefault="005C7500" w:rsidP="00F353EA">
      <w:pPr>
        <w:jc w:val="both"/>
        <w:rPr>
          <w:rFonts w:ascii="Times New Roman" w:hAnsi="Times New Roman" w:cs="Times New Roman"/>
          <w:sz w:val="20"/>
          <w:szCs w:val="20"/>
          <w:lang w:val="ro-RO"/>
        </w:rPr>
      </w:pPr>
    </w:p>
    <w:p w14:paraId="7CE51101" w14:textId="47E2DEA9" w:rsidR="005C7500" w:rsidRDefault="00BB325A" w:rsidP="00F353EA">
      <w:pPr>
        <w:jc w:val="both"/>
        <w:rPr>
          <w:rFonts w:ascii="Times New Roman" w:hAnsi="Times New Roman" w:cs="Times New Roman"/>
          <w:sz w:val="20"/>
          <w:szCs w:val="20"/>
          <w:lang w:val="ro-RO"/>
        </w:rPr>
      </w:pPr>
      <w:r w:rsidRPr="009970CE">
        <w:rPr>
          <w:rFonts w:ascii="Times New Roman" w:hAnsi="Times New Roman" w:cs="Times New Roman"/>
          <w:sz w:val="20"/>
          <w:szCs w:val="20"/>
          <w:lang w:val="ro-RO"/>
        </w:rPr>
        <w:drawing>
          <wp:anchor distT="0" distB="0" distL="114300" distR="114300" simplePos="0" relativeHeight="251688960" behindDoc="1" locked="0" layoutInCell="1" allowOverlap="1" wp14:anchorId="7179D3AA" wp14:editId="53AE9793">
            <wp:simplePos x="0" y="0"/>
            <wp:positionH relativeFrom="column">
              <wp:posOffset>3403600</wp:posOffset>
            </wp:positionH>
            <wp:positionV relativeFrom="paragraph">
              <wp:posOffset>0</wp:posOffset>
            </wp:positionV>
            <wp:extent cx="2286000" cy="2253615"/>
            <wp:effectExtent l="0" t="0" r="0" b="0"/>
            <wp:wrapTight wrapText="bothSides">
              <wp:wrapPolygon edited="0">
                <wp:start x="0" y="0"/>
                <wp:lineTo x="0" y="21363"/>
                <wp:lineTo x="21420" y="21363"/>
                <wp:lineTo x="21420"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2253615"/>
                    </a:xfrm>
                    <a:prstGeom prst="rect">
                      <a:avLst/>
                    </a:prstGeom>
                  </pic:spPr>
                </pic:pic>
              </a:graphicData>
            </a:graphic>
            <wp14:sizeRelH relativeFrom="margin">
              <wp14:pctWidth>0</wp14:pctWidth>
            </wp14:sizeRelH>
            <wp14:sizeRelV relativeFrom="margin">
              <wp14:pctHeight>0</wp14:pctHeight>
            </wp14:sizeRelV>
          </wp:anchor>
        </w:drawing>
      </w:r>
      <w:r w:rsidRPr="005C7500">
        <w:rPr>
          <w:rFonts w:ascii="Times New Roman" w:hAnsi="Times New Roman" w:cs="Times New Roman"/>
          <w:sz w:val="20"/>
          <w:szCs w:val="20"/>
          <w:lang w:val="ro-RO"/>
        </w:rPr>
        <w:drawing>
          <wp:anchor distT="0" distB="0" distL="114300" distR="114300" simplePos="0" relativeHeight="251687936" behindDoc="1" locked="0" layoutInCell="1" allowOverlap="1" wp14:anchorId="04EB4747" wp14:editId="10A997C6">
            <wp:simplePos x="0" y="0"/>
            <wp:positionH relativeFrom="margin">
              <wp:posOffset>465455</wp:posOffset>
            </wp:positionH>
            <wp:positionV relativeFrom="paragraph">
              <wp:posOffset>0</wp:posOffset>
            </wp:positionV>
            <wp:extent cx="2239010" cy="2224405"/>
            <wp:effectExtent l="0" t="0" r="8890" b="4445"/>
            <wp:wrapTight wrapText="bothSides">
              <wp:wrapPolygon edited="0">
                <wp:start x="0" y="0"/>
                <wp:lineTo x="0" y="21458"/>
                <wp:lineTo x="21502" y="21458"/>
                <wp:lineTo x="21502"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9010" cy="2224405"/>
                    </a:xfrm>
                    <a:prstGeom prst="rect">
                      <a:avLst/>
                    </a:prstGeom>
                  </pic:spPr>
                </pic:pic>
              </a:graphicData>
            </a:graphic>
            <wp14:sizeRelH relativeFrom="margin">
              <wp14:pctWidth>0</wp14:pctWidth>
            </wp14:sizeRelH>
            <wp14:sizeRelV relativeFrom="margin">
              <wp14:pctHeight>0</wp14:pctHeight>
            </wp14:sizeRelV>
          </wp:anchor>
        </w:drawing>
      </w:r>
    </w:p>
    <w:p w14:paraId="3D092976" w14:textId="23887B7F" w:rsidR="005C7500" w:rsidRDefault="005C7500" w:rsidP="00F353EA">
      <w:pPr>
        <w:jc w:val="both"/>
        <w:rPr>
          <w:rFonts w:ascii="Times New Roman" w:hAnsi="Times New Roman" w:cs="Times New Roman"/>
          <w:sz w:val="20"/>
          <w:szCs w:val="20"/>
          <w:lang w:val="ro-RO"/>
        </w:rPr>
      </w:pPr>
    </w:p>
    <w:p w14:paraId="45F672A1" w14:textId="22FE4497" w:rsidR="005C7500" w:rsidRDefault="005C7500" w:rsidP="00F353EA">
      <w:pPr>
        <w:jc w:val="both"/>
        <w:rPr>
          <w:rFonts w:ascii="Times New Roman" w:hAnsi="Times New Roman" w:cs="Times New Roman"/>
          <w:sz w:val="20"/>
          <w:szCs w:val="20"/>
          <w:lang w:val="ro-RO"/>
        </w:rPr>
      </w:pPr>
    </w:p>
    <w:p w14:paraId="64956D71" w14:textId="7FDE7493" w:rsidR="005C7500" w:rsidRDefault="005C7500" w:rsidP="00F353EA">
      <w:pPr>
        <w:jc w:val="both"/>
        <w:rPr>
          <w:rFonts w:ascii="Times New Roman" w:hAnsi="Times New Roman" w:cs="Times New Roman"/>
          <w:sz w:val="20"/>
          <w:szCs w:val="20"/>
          <w:lang w:val="ro-RO"/>
        </w:rPr>
      </w:pPr>
    </w:p>
    <w:p w14:paraId="02C0885C" w14:textId="770E7C8B" w:rsidR="005C7500" w:rsidRDefault="005C7500" w:rsidP="00F353EA">
      <w:pPr>
        <w:jc w:val="both"/>
        <w:rPr>
          <w:rFonts w:ascii="Times New Roman" w:hAnsi="Times New Roman" w:cs="Times New Roman"/>
          <w:sz w:val="20"/>
          <w:szCs w:val="20"/>
          <w:lang w:val="ro-RO"/>
        </w:rPr>
      </w:pPr>
    </w:p>
    <w:p w14:paraId="28C0521C" w14:textId="3EC1B6DB" w:rsidR="005C7500" w:rsidRDefault="005C7500" w:rsidP="00F353EA">
      <w:pPr>
        <w:jc w:val="both"/>
        <w:rPr>
          <w:rFonts w:ascii="Times New Roman" w:hAnsi="Times New Roman" w:cs="Times New Roman"/>
          <w:sz w:val="20"/>
          <w:szCs w:val="20"/>
          <w:lang w:val="ro-RO"/>
        </w:rPr>
      </w:pPr>
    </w:p>
    <w:p w14:paraId="1DD3CDD4" w14:textId="0E3ADAE0" w:rsidR="005C7500" w:rsidRDefault="005C7500" w:rsidP="00F353EA">
      <w:pPr>
        <w:jc w:val="both"/>
        <w:rPr>
          <w:rFonts w:ascii="Times New Roman" w:hAnsi="Times New Roman" w:cs="Times New Roman"/>
          <w:sz w:val="20"/>
          <w:szCs w:val="20"/>
          <w:lang w:val="ro-RO"/>
        </w:rPr>
      </w:pPr>
    </w:p>
    <w:p w14:paraId="551D4E02" w14:textId="60468029" w:rsidR="005C7500" w:rsidRDefault="005C7500" w:rsidP="00F353EA">
      <w:pPr>
        <w:jc w:val="both"/>
        <w:rPr>
          <w:rFonts w:ascii="Times New Roman" w:hAnsi="Times New Roman" w:cs="Times New Roman"/>
          <w:sz w:val="20"/>
          <w:szCs w:val="20"/>
          <w:lang w:val="ro-RO"/>
        </w:rPr>
      </w:pPr>
    </w:p>
    <w:p w14:paraId="0BAF9225" w14:textId="69864279" w:rsidR="005C7500" w:rsidRDefault="005C7500" w:rsidP="00F353EA">
      <w:pPr>
        <w:jc w:val="both"/>
        <w:rPr>
          <w:rFonts w:ascii="Times New Roman" w:hAnsi="Times New Roman" w:cs="Times New Roman"/>
          <w:sz w:val="20"/>
          <w:szCs w:val="20"/>
          <w:lang w:val="ro-RO"/>
        </w:rPr>
      </w:pPr>
    </w:p>
    <w:p w14:paraId="5EB0FC2A" w14:textId="137DC802" w:rsidR="005C7500" w:rsidRPr="00597771" w:rsidRDefault="005C7500" w:rsidP="00F353EA">
      <w:pPr>
        <w:jc w:val="both"/>
        <w:rPr>
          <w:rFonts w:ascii="Times New Roman" w:hAnsi="Times New Roman" w:cs="Times New Roman"/>
          <w:sz w:val="20"/>
          <w:szCs w:val="20"/>
          <w:lang w:val="ro-RO"/>
        </w:rPr>
      </w:pPr>
    </w:p>
    <w:p w14:paraId="2BF56632" w14:textId="68FD341C" w:rsidR="002D67E4" w:rsidRDefault="002D67E4" w:rsidP="006A1A5D">
      <w:pPr>
        <w:ind w:firstLine="720"/>
        <w:jc w:val="both"/>
        <w:rPr>
          <w:rFonts w:ascii="Times New Roman" w:hAnsi="Times New Roman" w:cs="Times New Roman"/>
          <w:b/>
          <w:bCs/>
          <w:sz w:val="24"/>
          <w:szCs w:val="24"/>
          <w:u w:val="single"/>
          <w:lang w:val="ro-RO"/>
        </w:rPr>
      </w:pPr>
    </w:p>
    <w:p w14:paraId="3E9FA510" w14:textId="30C54286" w:rsidR="00D150C7" w:rsidRDefault="00D150C7" w:rsidP="006A1A5D">
      <w:pPr>
        <w:ind w:firstLine="720"/>
        <w:jc w:val="both"/>
        <w:rPr>
          <w:rFonts w:ascii="Times New Roman" w:hAnsi="Times New Roman" w:cs="Times New Roman"/>
          <w:b/>
          <w:bCs/>
          <w:sz w:val="24"/>
          <w:szCs w:val="24"/>
          <w:u w:val="single"/>
          <w:lang w:val="ro-RO"/>
        </w:rPr>
      </w:pPr>
    </w:p>
    <w:p w14:paraId="57165E1F" w14:textId="77777777" w:rsidR="00D150C7" w:rsidRDefault="00D150C7" w:rsidP="006A1A5D">
      <w:pPr>
        <w:ind w:firstLine="720"/>
        <w:jc w:val="both"/>
        <w:rPr>
          <w:rFonts w:ascii="Times New Roman" w:hAnsi="Times New Roman" w:cs="Times New Roman"/>
          <w:b/>
          <w:bCs/>
          <w:sz w:val="24"/>
          <w:szCs w:val="24"/>
          <w:u w:val="single"/>
          <w:lang w:val="ro-RO"/>
        </w:rPr>
      </w:pPr>
    </w:p>
    <w:p w14:paraId="121E66E2" w14:textId="64500D03" w:rsidR="00D150C7" w:rsidRDefault="00D150C7" w:rsidP="006A1A5D">
      <w:pPr>
        <w:ind w:firstLine="720"/>
        <w:jc w:val="both"/>
        <w:rPr>
          <w:rFonts w:ascii="Times New Roman" w:hAnsi="Times New Roman" w:cs="Times New Roman"/>
          <w:b/>
          <w:bCs/>
          <w:sz w:val="24"/>
          <w:szCs w:val="24"/>
          <w:u w:val="single"/>
          <w:lang w:val="ro-RO"/>
        </w:rPr>
      </w:pPr>
    </w:p>
    <w:p w14:paraId="5AB42CDD" w14:textId="4E097074" w:rsidR="00D150C7" w:rsidRDefault="00D150C7" w:rsidP="006A1A5D">
      <w:pPr>
        <w:ind w:firstLine="720"/>
        <w:jc w:val="both"/>
        <w:rPr>
          <w:rFonts w:ascii="Times New Roman" w:hAnsi="Times New Roman" w:cs="Times New Roman"/>
          <w:sz w:val="20"/>
          <w:szCs w:val="20"/>
          <w:lang w:val="ro-RO"/>
        </w:rPr>
      </w:pPr>
    </w:p>
    <w:p w14:paraId="2BF04938" w14:textId="6815B1AE" w:rsidR="00D150C7" w:rsidRDefault="003E4B11" w:rsidP="006A1A5D">
      <w:pPr>
        <w:ind w:firstLine="720"/>
        <w:jc w:val="both"/>
        <w:rPr>
          <w:rFonts w:ascii="Times New Roman" w:hAnsi="Times New Roman" w:cs="Times New Roman"/>
          <w:b/>
          <w:bCs/>
          <w:sz w:val="24"/>
          <w:szCs w:val="24"/>
          <w:u w:val="single"/>
          <w:lang w:val="ro-RO"/>
        </w:rPr>
      </w:pPr>
      <w:r w:rsidRPr="003E4B11">
        <w:rPr>
          <w:rFonts w:ascii="Times New Roman" w:hAnsi="Times New Roman" w:cs="Times New Roman"/>
          <w:b/>
          <w:bCs/>
          <w:sz w:val="24"/>
          <w:szCs w:val="24"/>
          <w:u w:val="single"/>
          <w:lang w:val="ro-RO"/>
        </w:rPr>
        <w:drawing>
          <wp:anchor distT="0" distB="0" distL="114300" distR="114300" simplePos="0" relativeHeight="251691008" behindDoc="1" locked="0" layoutInCell="1" allowOverlap="1" wp14:anchorId="68CCD8F3" wp14:editId="4379F305">
            <wp:simplePos x="0" y="0"/>
            <wp:positionH relativeFrom="column">
              <wp:posOffset>3398520</wp:posOffset>
            </wp:positionH>
            <wp:positionV relativeFrom="paragraph">
              <wp:posOffset>9525</wp:posOffset>
            </wp:positionV>
            <wp:extent cx="2285365" cy="2247900"/>
            <wp:effectExtent l="0" t="0" r="635" b="0"/>
            <wp:wrapTight wrapText="bothSides">
              <wp:wrapPolygon edited="0">
                <wp:start x="0" y="0"/>
                <wp:lineTo x="0" y="21417"/>
                <wp:lineTo x="21426" y="21417"/>
                <wp:lineTo x="21426"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85365" cy="2247900"/>
                    </a:xfrm>
                    <a:prstGeom prst="rect">
                      <a:avLst/>
                    </a:prstGeom>
                  </pic:spPr>
                </pic:pic>
              </a:graphicData>
            </a:graphic>
            <wp14:sizeRelH relativeFrom="margin">
              <wp14:pctWidth>0</wp14:pctWidth>
            </wp14:sizeRelH>
            <wp14:sizeRelV relativeFrom="margin">
              <wp14:pctHeight>0</wp14:pctHeight>
            </wp14:sizeRelV>
          </wp:anchor>
        </w:drawing>
      </w:r>
      <w:r w:rsidRPr="00D150C7">
        <w:rPr>
          <w:rFonts w:ascii="Times New Roman" w:hAnsi="Times New Roman" w:cs="Times New Roman"/>
          <w:sz w:val="20"/>
          <w:szCs w:val="20"/>
          <w:lang w:val="ro-RO"/>
        </w:rPr>
        <w:drawing>
          <wp:anchor distT="0" distB="0" distL="114300" distR="114300" simplePos="0" relativeHeight="251689984" behindDoc="1" locked="0" layoutInCell="1" allowOverlap="1" wp14:anchorId="0C7C1C19" wp14:editId="45335B5F">
            <wp:simplePos x="0" y="0"/>
            <wp:positionH relativeFrom="column">
              <wp:posOffset>457200</wp:posOffset>
            </wp:positionH>
            <wp:positionV relativeFrom="paragraph">
              <wp:posOffset>8255</wp:posOffset>
            </wp:positionV>
            <wp:extent cx="2247900" cy="2270760"/>
            <wp:effectExtent l="0" t="0" r="0" b="0"/>
            <wp:wrapTight wrapText="bothSides">
              <wp:wrapPolygon edited="0">
                <wp:start x="0" y="0"/>
                <wp:lineTo x="0" y="21383"/>
                <wp:lineTo x="21417" y="21383"/>
                <wp:lineTo x="21417"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47900" cy="2270760"/>
                    </a:xfrm>
                    <a:prstGeom prst="rect">
                      <a:avLst/>
                    </a:prstGeom>
                  </pic:spPr>
                </pic:pic>
              </a:graphicData>
            </a:graphic>
            <wp14:sizeRelH relativeFrom="margin">
              <wp14:pctWidth>0</wp14:pctWidth>
            </wp14:sizeRelH>
            <wp14:sizeRelV relativeFrom="margin">
              <wp14:pctHeight>0</wp14:pctHeight>
            </wp14:sizeRelV>
          </wp:anchor>
        </w:drawing>
      </w:r>
    </w:p>
    <w:p w14:paraId="75CA1107" w14:textId="78BA5A97" w:rsidR="00D150C7" w:rsidRDefault="00D150C7" w:rsidP="006A1A5D">
      <w:pPr>
        <w:ind w:firstLine="720"/>
        <w:jc w:val="both"/>
        <w:rPr>
          <w:rFonts w:ascii="Times New Roman" w:hAnsi="Times New Roman" w:cs="Times New Roman"/>
          <w:b/>
          <w:bCs/>
          <w:sz w:val="24"/>
          <w:szCs w:val="24"/>
          <w:u w:val="single"/>
          <w:lang w:val="ro-RO"/>
        </w:rPr>
      </w:pPr>
    </w:p>
    <w:p w14:paraId="5CB657ED" w14:textId="0FDD7E82" w:rsidR="00D150C7" w:rsidRDefault="00D150C7" w:rsidP="006A1A5D">
      <w:pPr>
        <w:ind w:firstLine="720"/>
        <w:jc w:val="both"/>
        <w:rPr>
          <w:rFonts w:ascii="Times New Roman" w:hAnsi="Times New Roman" w:cs="Times New Roman"/>
          <w:b/>
          <w:bCs/>
          <w:sz w:val="24"/>
          <w:szCs w:val="24"/>
          <w:u w:val="single"/>
          <w:lang w:val="ro-RO"/>
        </w:rPr>
      </w:pPr>
    </w:p>
    <w:p w14:paraId="7C5A7C54" w14:textId="47D25334" w:rsidR="00D150C7" w:rsidRDefault="00D150C7" w:rsidP="006A1A5D">
      <w:pPr>
        <w:ind w:firstLine="720"/>
        <w:jc w:val="both"/>
        <w:rPr>
          <w:rFonts w:ascii="Times New Roman" w:hAnsi="Times New Roman" w:cs="Times New Roman"/>
          <w:b/>
          <w:bCs/>
          <w:sz w:val="24"/>
          <w:szCs w:val="24"/>
          <w:u w:val="single"/>
          <w:lang w:val="ro-RO"/>
        </w:rPr>
      </w:pPr>
    </w:p>
    <w:p w14:paraId="359F8F63" w14:textId="0BFA571A" w:rsidR="00D150C7" w:rsidRDefault="00D150C7" w:rsidP="006A1A5D">
      <w:pPr>
        <w:ind w:firstLine="720"/>
        <w:jc w:val="both"/>
        <w:rPr>
          <w:rFonts w:ascii="Times New Roman" w:hAnsi="Times New Roman" w:cs="Times New Roman"/>
          <w:b/>
          <w:bCs/>
          <w:sz w:val="24"/>
          <w:szCs w:val="24"/>
          <w:u w:val="single"/>
          <w:lang w:val="ro-RO"/>
        </w:rPr>
      </w:pPr>
    </w:p>
    <w:p w14:paraId="24B8D0EB" w14:textId="7CFC3203" w:rsidR="00D150C7" w:rsidRDefault="00D150C7" w:rsidP="006A1A5D">
      <w:pPr>
        <w:ind w:firstLine="720"/>
        <w:jc w:val="both"/>
        <w:rPr>
          <w:rFonts w:ascii="Times New Roman" w:hAnsi="Times New Roman" w:cs="Times New Roman"/>
          <w:b/>
          <w:bCs/>
          <w:sz w:val="24"/>
          <w:szCs w:val="24"/>
          <w:u w:val="single"/>
          <w:lang w:val="ro-RO"/>
        </w:rPr>
      </w:pPr>
    </w:p>
    <w:p w14:paraId="141E4D68" w14:textId="2789AC9A" w:rsidR="00D150C7" w:rsidRDefault="00D150C7" w:rsidP="006A1A5D">
      <w:pPr>
        <w:ind w:firstLine="720"/>
        <w:jc w:val="both"/>
        <w:rPr>
          <w:rFonts w:ascii="Times New Roman" w:hAnsi="Times New Roman" w:cs="Times New Roman"/>
          <w:b/>
          <w:bCs/>
          <w:sz w:val="24"/>
          <w:szCs w:val="24"/>
          <w:u w:val="single"/>
          <w:lang w:val="ro-RO"/>
        </w:rPr>
      </w:pPr>
    </w:p>
    <w:p w14:paraId="443E5681" w14:textId="77777777" w:rsidR="00D150C7" w:rsidRDefault="00D150C7" w:rsidP="006A1A5D">
      <w:pPr>
        <w:ind w:firstLine="720"/>
        <w:jc w:val="both"/>
        <w:rPr>
          <w:rFonts w:ascii="Times New Roman" w:hAnsi="Times New Roman" w:cs="Times New Roman"/>
          <w:b/>
          <w:bCs/>
          <w:sz w:val="24"/>
          <w:szCs w:val="24"/>
          <w:u w:val="single"/>
          <w:lang w:val="ro-RO"/>
        </w:rPr>
      </w:pPr>
    </w:p>
    <w:p w14:paraId="7F477C24" w14:textId="1C3ADE07" w:rsidR="00D150C7" w:rsidRDefault="00D150C7" w:rsidP="006A1A5D">
      <w:pPr>
        <w:ind w:firstLine="720"/>
        <w:jc w:val="both"/>
        <w:rPr>
          <w:rFonts w:ascii="Times New Roman" w:hAnsi="Times New Roman" w:cs="Times New Roman"/>
          <w:b/>
          <w:bCs/>
          <w:sz w:val="24"/>
          <w:szCs w:val="24"/>
          <w:u w:val="single"/>
          <w:lang w:val="ro-RO"/>
        </w:rPr>
      </w:pPr>
    </w:p>
    <w:p w14:paraId="628DEA37" w14:textId="66C8DFBF" w:rsidR="00D150C7" w:rsidRDefault="00D150C7" w:rsidP="006A1A5D">
      <w:pPr>
        <w:ind w:firstLine="720"/>
        <w:jc w:val="both"/>
        <w:rPr>
          <w:rFonts w:ascii="Times New Roman" w:hAnsi="Times New Roman" w:cs="Times New Roman"/>
          <w:b/>
          <w:bCs/>
          <w:sz w:val="24"/>
          <w:szCs w:val="24"/>
          <w:u w:val="single"/>
          <w:lang w:val="ro-RO"/>
        </w:rPr>
      </w:pPr>
    </w:p>
    <w:p w14:paraId="5034E18C" w14:textId="52E25CA6" w:rsidR="00D150C7" w:rsidRDefault="00D150C7" w:rsidP="006A1A5D">
      <w:pPr>
        <w:ind w:firstLine="720"/>
        <w:jc w:val="both"/>
        <w:rPr>
          <w:rFonts w:ascii="Times New Roman" w:hAnsi="Times New Roman" w:cs="Times New Roman"/>
          <w:b/>
          <w:bCs/>
          <w:sz w:val="24"/>
          <w:szCs w:val="24"/>
          <w:u w:val="single"/>
          <w:lang w:val="ro-RO"/>
        </w:rPr>
      </w:pPr>
    </w:p>
    <w:p w14:paraId="5F5A4863" w14:textId="07BE2E1F" w:rsidR="00D150C7" w:rsidRDefault="00D150C7" w:rsidP="006A1A5D">
      <w:pPr>
        <w:ind w:firstLine="720"/>
        <w:jc w:val="both"/>
        <w:rPr>
          <w:rFonts w:ascii="Times New Roman" w:hAnsi="Times New Roman" w:cs="Times New Roman"/>
          <w:b/>
          <w:bCs/>
          <w:sz w:val="24"/>
          <w:szCs w:val="24"/>
          <w:u w:val="single"/>
          <w:lang w:val="ro-RO"/>
        </w:rPr>
      </w:pPr>
    </w:p>
    <w:p w14:paraId="4EB47AB2" w14:textId="77777777" w:rsidR="00D150C7" w:rsidRDefault="00D150C7" w:rsidP="006A1A5D">
      <w:pPr>
        <w:ind w:firstLine="720"/>
        <w:jc w:val="both"/>
        <w:rPr>
          <w:rFonts w:ascii="Times New Roman" w:hAnsi="Times New Roman" w:cs="Times New Roman"/>
          <w:b/>
          <w:bCs/>
          <w:sz w:val="24"/>
          <w:szCs w:val="24"/>
          <w:u w:val="single"/>
          <w:lang w:val="ro-RO"/>
        </w:rPr>
      </w:pPr>
    </w:p>
    <w:p w14:paraId="66481CFB" w14:textId="29C59EC9" w:rsidR="00D150C7" w:rsidRDefault="00D150C7" w:rsidP="006A1A5D">
      <w:pPr>
        <w:ind w:firstLine="720"/>
        <w:jc w:val="both"/>
        <w:rPr>
          <w:rFonts w:ascii="Times New Roman" w:hAnsi="Times New Roman" w:cs="Times New Roman"/>
          <w:b/>
          <w:bCs/>
          <w:sz w:val="24"/>
          <w:szCs w:val="24"/>
          <w:u w:val="single"/>
          <w:lang w:val="ro-RO"/>
        </w:rPr>
      </w:pPr>
    </w:p>
    <w:p w14:paraId="5658A224" w14:textId="09D5CA75" w:rsidR="006A1A5D" w:rsidRDefault="006A1A5D" w:rsidP="006A1A5D">
      <w:pPr>
        <w:ind w:firstLine="720"/>
        <w:jc w:val="both"/>
        <w:rPr>
          <w:rFonts w:ascii="Times New Roman" w:hAnsi="Times New Roman" w:cs="Times New Roman"/>
          <w:b/>
          <w:bCs/>
          <w:sz w:val="24"/>
          <w:szCs w:val="24"/>
          <w:u w:val="single"/>
          <w:lang w:val="ro-RO"/>
        </w:rPr>
      </w:pPr>
      <w:proofErr w:type="spellStart"/>
      <w:r>
        <w:rPr>
          <w:rFonts w:ascii="Times New Roman" w:hAnsi="Times New Roman" w:cs="Times New Roman"/>
          <w:b/>
          <w:bCs/>
          <w:sz w:val="24"/>
          <w:szCs w:val="24"/>
          <w:u w:val="single"/>
          <w:lang w:val="ro-RO"/>
        </w:rPr>
        <w:t>ConnectionFactory</w:t>
      </w:r>
      <w:proofErr w:type="spellEnd"/>
    </w:p>
    <w:p w14:paraId="69C4ACF7" w14:textId="77777777" w:rsidR="000B5635" w:rsidRDefault="000B5635" w:rsidP="006A1A5D">
      <w:pPr>
        <w:ind w:firstLine="720"/>
        <w:jc w:val="both"/>
        <w:rPr>
          <w:rFonts w:ascii="Times New Roman" w:hAnsi="Times New Roman" w:cs="Times New Roman"/>
          <w:b/>
          <w:bCs/>
          <w:sz w:val="24"/>
          <w:szCs w:val="24"/>
          <w:u w:val="single"/>
          <w:lang w:val="ro-RO"/>
        </w:rPr>
      </w:pPr>
    </w:p>
    <w:p w14:paraId="3F07DD25" w14:textId="34239D5D" w:rsidR="006A1A5D" w:rsidRPr="000B5635" w:rsidRDefault="00FB2A36" w:rsidP="000B5635">
      <w:pPr>
        <w:tabs>
          <w:tab w:val="left" w:pos="3696"/>
        </w:tabs>
        <w:spacing w:after="160" w:line="256" w:lineRule="auto"/>
        <w:jc w:val="both"/>
        <w:rPr>
          <w:rFonts w:ascii="Times New Roman" w:hAnsi="Times New Roman" w:cs="Times New Roman"/>
          <w:color w:val="000000" w:themeColor="text1"/>
          <w:sz w:val="20"/>
          <w:szCs w:val="20"/>
          <w:lang w:val="ro-RO"/>
        </w:rPr>
      </w:pPr>
      <w:r w:rsidRPr="00BB325A">
        <w:rPr>
          <w:rFonts w:ascii="Times New Roman" w:hAnsi="Times New Roman" w:cs="Times New Roman"/>
          <w:b/>
          <w:bCs/>
          <w:sz w:val="24"/>
          <w:szCs w:val="24"/>
          <w:u w:val="single"/>
          <w:lang w:val="ro-RO"/>
        </w:rPr>
        <w:drawing>
          <wp:anchor distT="0" distB="0" distL="114300" distR="114300" simplePos="0" relativeHeight="251692032" behindDoc="1" locked="0" layoutInCell="1" allowOverlap="1" wp14:anchorId="17D46081" wp14:editId="0074B09B">
            <wp:simplePos x="0" y="0"/>
            <wp:positionH relativeFrom="margin">
              <wp:posOffset>3329517</wp:posOffset>
            </wp:positionH>
            <wp:positionV relativeFrom="paragraph">
              <wp:posOffset>645160</wp:posOffset>
            </wp:positionV>
            <wp:extent cx="2717800" cy="2314595"/>
            <wp:effectExtent l="0" t="0" r="6350" b="9525"/>
            <wp:wrapTight wrapText="bothSides">
              <wp:wrapPolygon edited="0">
                <wp:start x="0" y="0"/>
                <wp:lineTo x="0" y="21511"/>
                <wp:lineTo x="21499" y="21511"/>
                <wp:lineTo x="21499" y="0"/>
                <wp:lineTo x="0" y="0"/>
              </wp:wrapPolygon>
            </wp:wrapTight>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7800" cy="2314595"/>
                    </a:xfrm>
                    <a:prstGeom prst="rect">
                      <a:avLst/>
                    </a:prstGeom>
                  </pic:spPr>
                </pic:pic>
              </a:graphicData>
            </a:graphic>
            <wp14:sizeRelH relativeFrom="margin">
              <wp14:pctWidth>0</wp14:pctWidth>
            </wp14:sizeRelH>
            <wp14:sizeRelV relativeFrom="margin">
              <wp14:pctHeight>0</wp14:pctHeight>
            </wp14:sizeRelV>
          </wp:anchor>
        </w:drawing>
      </w:r>
      <w:r w:rsidR="000B5635">
        <w:rPr>
          <w:rFonts w:ascii="Times New Roman" w:hAnsi="Times New Roman" w:cs="Times New Roman"/>
          <w:color w:val="000000" w:themeColor="text1"/>
          <w:sz w:val="20"/>
          <w:szCs w:val="20"/>
          <w:lang w:val="ro-RO"/>
        </w:rPr>
        <w:t xml:space="preserve">                </w:t>
      </w:r>
      <w:r w:rsidR="000B5635" w:rsidRPr="000B5635">
        <w:rPr>
          <w:rFonts w:ascii="Times New Roman" w:hAnsi="Times New Roman" w:cs="Times New Roman"/>
          <w:color w:val="000000" w:themeColor="text1"/>
          <w:sz w:val="20"/>
          <w:szCs w:val="20"/>
          <w:lang w:val="ro-RO"/>
        </w:rPr>
        <w:t>C</w:t>
      </w:r>
      <w:r w:rsidR="000B5635" w:rsidRPr="000B5635">
        <w:rPr>
          <w:rFonts w:ascii="Times New Roman" w:hAnsi="Times New Roman" w:cs="Times New Roman"/>
          <w:color w:val="000000" w:themeColor="text1"/>
          <w:sz w:val="20"/>
          <w:szCs w:val="20"/>
          <w:lang w:val="ro-RO"/>
        </w:rPr>
        <w:t xml:space="preserve">onține doar clasa </w:t>
      </w:r>
      <w:proofErr w:type="spellStart"/>
      <w:r w:rsidR="000B5635" w:rsidRPr="000B5635">
        <w:rPr>
          <w:rFonts w:ascii="Times New Roman" w:hAnsi="Times New Roman" w:cs="Times New Roman"/>
          <w:color w:val="000000" w:themeColor="text1"/>
          <w:sz w:val="20"/>
          <w:szCs w:val="20"/>
          <w:lang w:val="ro-RO"/>
        </w:rPr>
        <w:t>ConnectionFactory</w:t>
      </w:r>
      <w:proofErr w:type="spellEnd"/>
      <w:r w:rsidR="000B5635" w:rsidRPr="000B5635">
        <w:rPr>
          <w:rFonts w:ascii="Times New Roman" w:hAnsi="Times New Roman" w:cs="Times New Roman"/>
          <w:color w:val="000000" w:themeColor="text1"/>
          <w:sz w:val="20"/>
          <w:szCs w:val="20"/>
          <w:lang w:val="ro-RO"/>
        </w:rPr>
        <w:t xml:space="preserve">, care realizează conexiunea la baza de date folosind o singură instanță de obiect </w:t>
      </w:r>
      <w:proofErr w:type="spellStart"/>
      <w:r w:rsidR="000B5635" w:rsidRPr="000B5635">
        <w:rPr>
          <w:rFonts w:ascii="Times New Roman" w:hAnsi="Times New Roman" w:cs="Times New Roman"/>
          <w:color w:val="000000" w:themeColor="text1"/>
          <w:sz w:val="20"/>
          <w:szCs w:val="20"/>
          <w:lang w:val="ro-RO"/>
        </w:rPr>
        <w:t>Connection</w:t>
      </w:r>
      <w:proofErr w:type="spellEnd"/>
      <w:r w:rsidR="000B5635" w:rsidRPr="000B5635">
        <w:rPr>
          <w:rFonts w:ascii="Times New Roman" w:hAnsi="Times New Roman" w:cs="Times New Roman"/>
          <w:color w:val="000000" w:themeColor="text1"/>
          <w:sz w:val="20"/>
          <w:szCs w:val="20"/>
          <w:lang w:val="ro-RO"/>
        </w:rPr>
        <w:t xml:space="preserve">, prin implementarea modelului arhitectural </w:t>
      </w:r>
      <w:proofErr w:type="spellStart"/>
      <w:r w:rsidR="000B5635" w:rsidRPr="000B5635">
        <w:rPr>
          <w:rFonts w:ascii="Times New Roman" w:hAnsi="Times New Roman" w:cs="Times New Roman"/>
          <w:color w:val="000000" w:themeColor="text1"/>
          <w:sz w:val="20"/>
          <w:szCs w:val="20"/>
          <w:lang w:val="ro-RO"/>
        </w:rPr>
        <w:t>Singleton</w:t>
      </w:r>
      <w:proofErr w:type="spellEnd"/>
      <w:r w:rsidR="000B5635" w:rsidRPr="000B5635">
        <w:rPr>
          <w:rFonts w:ascii="Times New Roman" w:hAnsi="Times New Roman" w:cs="Times New Roman"/>
          <w:color w:val="000000" w:themeColor="text1"/>
          <w:sz w:val="20"/>
          <w:szCs w:val="20"/>
          <w:lang w:val="ro-RO"/>
        </w:rPr>
        <w:t xml:space="preserve">. De </w:t>
      </w:r>
      <w:proofErr w:type="spellStart"/>
      <w:r w:rsidR="000B5635" w:rsidRPr="000B5635">
        <w:rPr>
          <w:rFonts w:ascii="Times New Roman" w:hAnsi="Times New Roman" w:cs="Times New Roman"/>
          <w:color w:val="000000" w:themeColor="text1"/>
          <w:sz w:val="20"/>
          <w:szCs w:val="20"/>
          <w:lang w:val="ro-RO"/>
        </w:rPr>
        <w:t>asemnea</w:t>
      </w:r>
      <w:proofErr w:type="spellEnd"/>
      <w:r w:rsidR="000B5635" w:rsidRPr="000B5635">
        <w:rPr>
          <w:rFonts w:ascii="Times New Roman" w:hAnsi="Times New Roman" w:cs="Times New Roman"/>
          <w:color w:val="000000" w:themeColor="text1"/>
          <w:sz w:val="20"/>
          <w:szCs w:val="20"/>
          <w:lang w:val="ro-RO"/>
        </w:rPr>
        <w:t xml:space="preserve">, sunt puse la dispoziție metode de obținere și închidere a </w:t>
      </w:r>
      <w:proofErr w:type="spellStart"/>
      <w:r w:rsidR="000B5635" w:rsidRPr="000B5635">
        <w:rPr>
          <w:rFonts w:ascii="Times New Roman" w:hAnsi="Times New Roman" w:cs="Times New Roman"/>
          <w:color w:val="000000" w:themeColor="text1"/>
          <w:sz w:val="20"/>
          <w:szCs w:val="20"/>
          <w:lang w:val="ro-RO"/>
        </w:rPr>
        <w:t>conexiunii,precum</w:t>
      </w:r>
      <w:proofErr w:type="spellEnd"/>
      <w:r w:rsidR="000B5635" w:rsidRPr="000B5635">
        <w:rPr>
          <w:rFonts w:ascii="Times New Roman" w:hAnsi="Times New Roman" w:cs="Times New Roman"/>
          <w:color w:val="000000" w:themeColor="text1"/>
          <w:sz w:val="20"/>
          <w:szCs w:val="20"/>
          <w:lang w:val="ro-RO"/>
        </w:rPr>
        <w:t xml:space="preserve"> și de închidere a unui </w:t>
      </w:r>
      <w:proofErr w:type="spellStart"/>
      <w:r w:rsidR="000B5635" w:rsidRPr="000B5635">
        <w:rPr>
          <w:rFonts w:ascii="Times New Roman" w:hAnsi="Times New Roman" w:cs="Times New Roman"/>
          <w:color w:val="000000" w:themeColor="text1"/>
          <w:sz w:val="20"/>
          <w:szCs w:val="20"/>
          <w:lang w:val="ro-RO"/>
        </w:rPr>
        <w:t>PreparedStatement</w:t>
      </w:r>
      <w:proofErr w:type="spellEnd"/>
      <w:r w:rsidR="000B5635" w:rsidRPr="000B5635">
        <w:rPr>
          <w:rFonts w:ascii="Times New Roman" w:hAnsi="Times New Roman" w:cs="Times New Roman"/>
          <w:color w:val="000000" w:themeColor="text1"/>
          <w:sz w:val="20"/>
          <w:szCs w:val="20"/>
          <w:lang w:val="ro-RO"/>
        </w:rPr>
        <w:t xml:space="preserve"> și un </w:t>
      </w:r>
      <w:proofErr w:type="spellStart"/>
      <w:r w:rsidR="000B5635" w:rsidRPr="000B5635">
        <w:rPr>
          <w:rFonts w:ascii="Times New Roman" w:hAnsi="Times New Roman" w:cs="Times New Roman"/>
          <w:color w:val="000000" w:themeColor="text1"/>
          <w:sz w:val="20"/>
          <w:szCs w:val="20"/>
          <w:lang w:val="ro-RO"/>
        </w:rPr>
        <w:t>ResultSet</w:t>
      </w:r>
      <w:proofErr w:type="spellEnd"/>
      <w:r w:rsidR="000B5635" w:rsidRPr="000B5635">
        <w:rPr>
          <w:rFonts w:ascii="Times New Roman" w:hAnsi="Times New Roman" w:cs="Times New Roman"/>
          <w:color w:val="000000" w:themeColor="text1"/>
          <w:sz w:val="20"/>
          <w:szCs w:val="20"/>
          <w:lang w:val="ro-RO"/>
        </w:rPr>
        <w:t>.</w:t>
      </w:r>
      <w:r w:rsidR="000B5635" w:rsidRPr="000B5635">
        <w:rPr>
          <w:rFonts w:ascii="Times New Roman" w:hAnsi="Times New Roman" w:cs="Times New Roman"/>
          <w:color w:val="000000" w:themeColor="text1"/>
          <w:sz w:val="20"/>
          <w:szCs w:val="20"/>
          <w:lang w:val="ro-RO"/>
        </w:rPr>
        <w:t xml:space="preserve"> </w:t>
      </w:r>
      <w:r w:rsidR="0051536C" w:rsidRPr="000B5635">
        <w:rPr>
          <w:rFonts w:ascii="Times New Roman" w:hAnsi="Times New Roman" w:cs="Times New Roman"/>
          <w:sz w:val="20"/>
          <w:szCs w:val="20"/>
          <w:lang w:val="ro-RO"/>
        </w:rPr>
        <w:t xml:space="preserve">Prin clasa de </w:t>
      </w:r>
      <w:proofErr w:type="spellStart"/>
      <w:r w:rsidR="0051536C" w:rsidRPr="000B5635">
        <w:rPr>
          <w:rFonts w:ascii="Times New Roman" w:hAnsi="Times New Roman" w:cs="Times New Roman"/>
          <w:sz w:val="20"/>
          <w:szCs w:val="20"/>
          <w:lang w:val="ro-RO"/>
        </w:rPr>
        <w:t>connection</w:t>
      </w:r>
      <w:proofErr w:type="spellEnd"/>
      <w:r w:rsidR="0051536C" w:rsidRPr="000B5635">
        <w:rPr>
          <w:rFonts w:ascii="Times New Roman" w:hAnsi="Times New Roman" w:cs="Times New Roman"/>
          <w:sz w:val="20"/>
          <w:szCs w:val="20"/>
          <w:lang w:val="ro-RO"/>
        </w:rPr>
        <w:t xml:space="preserve"> se </w:t>
      </w:r>
      <w:proofErr w:type="spellStart"/>
      <w:r w:rsidR="0051536C" w:rsidRPr="000B5635">
        <w:rPr>
          <w:rFonts w:ascii="Times New Roman" w:hAnsi="Times New Roman" w:cs="Times New Roman"/>
          <w:sz w:val="20"/>
          <w:szCs w:val="20"/>
          <w:lang w:val="ro-RO"/>
        </w:rPr>
        <w:t>realizeaza</w:t>
      </w:r>
      <w:proofErr w:type="spellEnd"/>
      <w:r w:rsidR="0051536C" w:rsidRPr="000B5635">
        <w:rPr>
          <w:rFonts w:ascii="Times New Roman" w:hAnsi="Times New Roman" w:cs="Times New Roman"/>
          <w:sz w:val="20"/>
          <w:szCs w:val="20"/>
          <w:lang w:val="ro-RO"/>
        </w:rPr>
        <w:t xml:space="preserve"> conectarea cu baza de datele si toate </w:t>
      </w:r>
      <w:proofErr w:type="spellStart"/>
      <w:r w:rsidR="0051536C" w:rsidRPr="000B5635">
        <w:rPr>
          <w:rFonts w:ascii="Times New Roman" w:hAnsi="Times New Roman" w:cs="Times New Roman"/>
          <w:sz w:val="20"/>
          <w:szCs w:val="20"/>
          <w:lang w:val="ro-RO"/>
        </w:rPr>
        <w:t>informatiile</w:t>
      </w:r>
      <w:proofErr w:type="spellEnd"/>
      <w:r w:rsidR="0051536C" w:rsidRPr="000B5635">
        <w:rPr>
          <w:rFonts w:ascii="Times New Roman" w:hAnsi="Times New Roman" w:cs="Times New Roman"/>
          <w:sz w:val="20"/>
          <w:szCs w:val="20"/>
          <w:lang w:val="ro-RO"/>
        </w:rPr>
        <w:t xml:space="preserve"> </w:t>
      </w:r>
      <w:r w:rsidR="009E1190" w:rsidRPr="000B5635">
        <w:rPr>
          <w:rFonts w:ascii="Times New Roman" w:hAnsi="Times New Roman" w:cs="Times New Roman"/>
          <w:sz w:val="20"/>
          <w:szCs w:val="20"/>
          <w:lang w:val="ro-RO"/>
        </w:rPr>
        <w:t>deja introduse.</w:t>
      </w:r>
    </w:p>
    <w:p w14:paraId="4F9C1542" w14:textId="53E2904F" w:rsidR="009E1190" w:rsidRPr="0051536C" w:rsidRDefault="009E1190" w:rsidP="006A1A5D">
      <w:pPr>
        <w:ind w:firstLine="720"/>
        <w:jc w:val="both"/>
        <w:rPr>
          <w:rFonts w:ascii="Times New Roman" w:hAnsi="Times New Roman" w:cs="Times New Roman"/>
          <w:sz w:val="20"/>
          <w:szCs w:val="20"/>
          <w:lang w:val="ro-RO"/>
        </w:rPr>
      </w:pPr>
    </w:p>
    <w:p w14:paraId="35B19143" w14:textId="68EFD1CC" w:rsidR="006A1A5D" w:rsidRDefault="006A1A5D" w:rsidP="006A1A5D">
      <w:pPr>
        <w:ind w:firstLine="720"/>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Bill</w:t>
      </w:r>
    </w:p>
    <w:p w14:paraId="58790494" w14:textId="1BF3D254" w:rsidR="006A1A5D" w:rsidRPr="009E1190" w:rsidRDefault="009E1190" w:rsidP="006A1A5D">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Clasa Bill are rolul de a genera un </w:t>
      </w:r>
      <w:proofErr w:type="spellStart"/>
      <w:r>
        <w:rPr>
          <w:rFonts w:ascii="Times New Roman" w:hAnsi="Times New Roman" w:cs="Times New Roman"/>
          <w:sz w:val="20"/>
          <w:szCs w:val="20"/>
          <w:lang w:val="ro-RO"/>
        </w:rPr>
        <w:t>fisier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txt</w:t>
      </w:r>
      <w:proofErr w:type="spellEnd"/>
      <w:r>
        <w:rPr>
          <w:rFonts w:ascii="Times New Roman" w:hAnsi="Times New Roman" w:cs="Times New Roman"/>
          <w:sz w:val="20"/>
          <w:szCs w:val="20"/>
          <w:lang w:val="ro-RO"/>
        </w:rPr>
        <w:t xml:space="preserve"> care </w:t>
      </w:r>
      <w:r w:rsidR="00244C8D">
        <w:rPr>
          <w:rFonts w:ascii="Times New Roman" w:hAnsi="Times New Roman" w:cs="Times New Roman"/>
          <w:sz w:val="20"/>
          <w:szCs w:val="20"/>
          <w:lang w:val="ro-RO"/>
        </w:rPr>
        <w:t xml:space="preserve">atunci </w:t>
      </w:r>
      <w:proofErr w:type="spellStart"/>
      <w:r w:rsidR="00244C8D">
        <w:rPr>
          <w:rFonts w:ascii="Times New Roman" w:hAnsi="Times New Roman" w:cs="Times New Roman"/>
          <w:sz w:val="20"/>
          <w:szCs w:val="20"/>
          <w:lang w:val="ro-RO"/>
        </w:rPr>
        <w:t>cand</w:t>
      </w:r>
      <w:proofErr w:type="spellEnd"/>
      <w:r w:rsidR="00244C8D">
        <w:rPr>
          <w:rFonts w:ascii="Times New Roman" w:hAnsi="Times New Roman" w:cs="Times New Roman"/>
          <w:sz w:val="20"/>
          <w:szCs w:val="20"/>
          <w:lang w:val="ro-RO"/>
        </w:rPr>
        <w:t xml:space="preserve"> este aplicat un insert in tabelul </w:t>
      </w:r>
      <w:proofErr w:type="spellStart"/>
      <w:r w:rsidR="00244C8D">
        <w:rPr>
          <w:rFonts w:ascii="Times New Roman" w:hAnsi="Times New Roman" w:cs="Times New Roman"/>
          <w:sz w:val="20"/>
          <w:szCs w:val="20"/>
          <w:lang w:val="ro-RO"/>
        </w:rPr>
        <w:t>order</w:t>
      </w:r>
      <w:proofErr w:type="spellEnd"/>
      <w:r w:rsidR="00244C8D">
        <w:rPr>
          <w:rFonts w:ascii="Times New Roman" w:hAnsi="Times New Roman" w:cs="Times New Roman"/>
          <w:sz w:val="20"/>
          <w:szCs w:val="20"/>
          <w:lang w:val="ro-RO"/>
        </w:rPr>
        <w:t xml:space="preserve"> se </w:t>
      </w:r>
      <w:proofErr w:type="spellStart"/>
      <w:r w:rsidR="00244C8D">
        <w:rPr>
          <w:rFonts w:ascii="Times New Roman" w:hAnsi="Times New Roman" w:cs="Times New Roman"/>
          <w:sz w:val="20"/>
          <w:szCs w:val="20"/>
          <w:lang w:val="ro-RO"/>
        </w:rPr>
        <w:t>creaza</w:t>
      </w:r>
      <w:proofErr w:type="spellEnd"/>
      <w:r w:rsidR="00244C8D">
        <w:rPr>
          <w:rFonts w:ascii="Times New Roman" w:hAnsi="Times New Roman" w:cs="Times New Roman"/>
          <w:sz w:val="20"/>
          <w:szCs w:val="20"/>
          <w:lang w:val="ro-RO"/>
        </w:rPr>
        <w:t xml:space="preserve"> o </w:t>
      </w:r>
      <w:proofErr w:type="spellStart"/>
      <w:r w:rsidR="00244C8D">
        <w:rPr>
          <w:rFonts w:ascii="Times New Roman" w:hAnsi="Times New Roman" w:cs="Times New Roman"/>
          <w:sz w:val="20"/>
          <w:szCs w:val="20"/>
          <w:lang w:val="ro-RO"/>
        </w:rPr>
        <w:t>chitanta</w:t>
      </w:r>
      <w:proofErr w:type="spellEnd"/>
      <w:r w:rsidR="00244C8D">
        <w:rPr>
          <w:rFonts w:ascii="Times New Roman" w:hAnsi="Times New Roman" w:cs="Times New Roman"/>
          <w:sz w:val="20"/>
          <w:szCs w:val="20"/>
          <w:lang w:val="ro-RO"/>
        </w:rPr>
        <w:t xml:space="preserve"> automat cu </w:t>
      </w:r>
      <w:proofErr w:type="spellStart"/>
      <w:r w:rsidR="00244C8D">
        <w:rPr>
          <w:rFonts w:ascii="Times New Roman" w:hAnsi="Times New Roman" w:cs="Times New Roman"/>
          <w:sz w:val="20"/>
          <w:szCs w:val="20"/>
          <w:lang w:val="ro-RO"/>
        </w:rPr>
        <w:t>informatii</w:t>
      </w:r>
      <w:proofErr w:type="spellEnd"/>
      <w:r w:rsidR="00244C8D">
        <w:rPr>
          <w:rFonts w:ascii="Times New Roman" w:hAnsi="Times New Roman" w:cs="Times New Roman"/>
          <w:sz w:val="20"/>
          <w:szCs w:val="20"/>
          <w:lang w:val="ro-RO"/>
        </w:rPr>
        <w:t xml:space="preserve"> legate de data, ora, client si produs</w:t>
      </w:r>
      <w:r w:rsidR="00C8045A">
        <w:rPr>
          <w:rFonts w:ascii="Times New Roman" w:hAnsi="Times New Roman" w:cs="Times New Roman"/>
          <w:sz w:val="20"/>
          <w:szCs w:val="20"/>
          <w:lang w:val="ro-RO"/>
        </w:rPr>
        <w:t xml:space="preserve">. Am creat un </w:t>
      </w:r>
      <w:proofErr w:type="spellStart"/>
      <w:r w:rsidR="00C8045A">
        <w:rPr>
          <w:rFonts w:ascii="Times New Roman" w:hAnsi="Times New Roman" w:cs="Times New Roman"/>
          <w:sz w:val="20"/>
          <w:szCs w:val="20"/>
          <w:lang w:val="ro-RO"/>
        </w:rPr>
        <w:t>dateformat</w:t>
      </w:r>
      <w:proofErr w:type="spellEnd"/>
      <w:r w:rsidR="00C8045A">
        <w:rPr>
          <w:rFonts w:ascii="Times New Roman" w:hAnsi="Times New Roman" w:cs="Times New Roman"/>
          <w:sz w:val="20"/>
          <w:szCs w:val="20"/>
          <w:lang w:val="ro-RO"/>
        </w:rPr>
        <w:t xml:space="preserve"> pe care sa </w:t>
      </w:r>
      <w:proofErr w:type="spellStart"/>
      <w:r w:rsidR="00C8045A">
        <w:rPr>
          <w:rFonts w:ascii="Times New Roman" w:hAnsi="Times New Roman" w:cs="Times New Roman"/>
          <w:sz w:val="20"/>
          <w:szCs w:val="20"/>
          <w:lang w:val="ro-RO"/>
        </w:rPr>
        <w:t>il</w:t>
      </w:r>
      <w:proofErr w:type="spellEnd"/>
      <w:r w:rsidR="00C8045A">
        <w:rPr>
          <w:rFonts w:ascii="Times New Roman" w:hAnsi="Times New Roman" w:cs="Times New Roman"/>
          <w:sz w:val="20"/>
          <w:szCs w:val="20"/>
          <w:lang w:val="ro-RO"/>
        </w:rPr>
        <w:t xml:space="preserve"> </w:t>
      </w:r>
      <w:proofErr w:type="spellStart"/>
      <w:r w:rsidR="00C8045A">
        <w:rPr>
          <w:rFonts w:ascii="Times New Roman" w:hAnsi="Times New Roman" w:cs="Times New Roman"/>
          <w:sz w:val="20"/>
          <w:szCs w:val="20"/>
          <w:lang w:val="ro-RO"/>
        </w:rPr>
        <w:t>poata</w:t>
      </w:r>
      <w:proofErr w:type="spellEnd"/>
      <w:r w:rsidR="00C8045A">
        <w:rPr>
          <w:rFonts w:ascii="Times New Roman" w:hAnsi="Times New Roman" w:cs="Times New Roman"/>
          <w:sz w:val="20"/>
          <w:szCs w:val="20"/>
          <w:lang w:val="ro-RO"/>
        </w:rPr>
        <w:t xml:space="preserve"> introduce in </w:t>
      </w:r>
      <w:proofErr w:type="spellStart"/>
      <w:r w:rsidR="00C8045A">
        <w:rPr>
          <w:rFonts w:ascii="Times New Roman" w:hAnsi="Times New Roman" w:cs="Times New Roman"/>
          <w:sz w:val="20"/>
          <w:szCs w:val="20"/>
          <w:lang w:val="ro-RO"/>
        </w:rPr>
        <w:t>fisierul</w:t>
      </w:r>
      <w:proofErr w:type="spellEnd"/>
      <w:r w:rsidR="00C8045A">
        <w:rPr>
          <w:rFonts w:ascii="Times New Roman" w:hAnsi="Times New Roman" w:cs="Times New Roman"/>
          <w:sz w:val="20"/>
          <w:szCs w:val="20"/>
          <w:lang w:val="ro-RO"/>
        </w:rPr>
        <w:t xml:space="preserve"> final si un </w:t>
      </w:r>
      <w:proofErr w:type="spellStart"/>
      <w:r w:rsidR="00C8045A">
        <w:rPr>
          <w:rFonts w:ascii="Times New Roman" w:hAnsi="Times New Roman" w:cs="Times New Roman"/>
          <w:sz w:val="20"/>
          <w:szCs w:val="20"/>
          <w:lang w:val="ro-RO"/>
        </w:rPr>
        <w:t>string</w:t>
      </w:r>
      <w:proofErr w:type="spellEnd"/>
      <w:r w:rsidR="00C8045A">
        <w:rPr>
          <w:rFonts w:ascii="Times New Roman" w:hAnsi="Times New Roman" w:cs="Times New Roman"/>
          <w:sz w:val="20"/>
          <w:szCs w:val="20"/>
          <w:lang w:val="ro-RO"/>
        </w:rPr>
        <w:t xml:space="preserve"> care are toate </w:t>
      </w:r>
      <w:proofErr w:type="spellStart"/>
      <w:r w:rsidR="00C8045A">
        <w:rPr>
          <w:rFonts w:ascii="Times New Roman" w:hAnsi="Times New Roman" w:cs="Times New Roman"/>
          <w:sz w:val="20"/>
          <w:szCs w:val="20"/>
          <w:lang w:val="ro-RO"/>
        </w:rPr>
        <w:t>informatiile</w:t>
      </w:r>
      <w:proofErr w:type="spellEnd"/>
      <w:r w:rsidR="00C8045A">
        <w:rPr>
          <w:rFonts w:ascii="Times New Roman" w:hAnsi="Times New Roman" w:cs="Times New Roman"/>
          <w:sz w:val="20"/>
          <w:szCs w:val="20"/>
          <w:lang w:val="ro-RO"/>
        </w:rPr>
        <w:t xml:space="preserve"> din poz</w:t>
      </w:r>
      <w:r w:rsidR="007329DC">
        <w:rPr>
          <w:rFonts w:ascii="Times New Roman" w:hAnsi="Times New Roman" w:cs="Times New Roman"/>
          <w:sz w:val="20"/>
          <w:szCs w:val="20"/>
          <w:lang w:val="ro-RO"/>
        </w:rPr>
        <w:t xml:space="preserve">a de </w:t>
      </w:r>
      <w:proofErr w:type="spellStart"/>
      <w:r w:rsidR="007329DC">
        <w:rPr>
          <w:rFonts w:ascii="Times New Roman" w:hAnsi="Times New Roman" w:cs="Times New Roman"/>
          <w:sz w:val="20"/>
          <w:szCs w:val="20"/>
          <w:lang w:val="ro-RO"/>
        </w:rPr>
        <w:t>alaturi</w:t>
      </w:r>
      <w:proofErr w:type="spellEnd"/>
      <w:r w:rsidR="007329DC">
        <w:rPr>
          <w:rFonts w:ascii="Times New Roman" w:hAnsi="Times New Roman" w:cs="Times New Roman"/>
          <w:sz w:val="20"/>
          <w:szCs w:val="20"/>
          <w:lang w:val="ro-RO"/>
        </w:rPr>
        <w:t>.</w:t>
      </w:r>
    </w:p>
    <w:p w14:paraId="1AB89A50" w14:textId="0EF89D98" w:rsidR="00472112" w:rsidRDefault="00472112" w:rsidP="00472112">
      <w:pPr>
        <w:tabs>
          <w:tab w:val="left" w:pos="3696"/>
        </w:tabs>
        <w:spacing w:after="160" w:line="256" w:lineRule="auto"/>
        <w:rPr>
          <w:rFonts w:ascii="Times New Roman" w:hAnsi="Times New Roman" w:cs="Times New Roman"/>
          <w:b/>
          <w:color w:val="000000" w:themeColor="text1"/>
          <w:sz w:val="20"/>
          <w:szCs w:val="20"/>
          <w:lang w:val="ro-RO"/>
        </w:rPr>
      </w:pPr>
    </w:p>
    <w:p w14:paraId="123B2067" w14:textId="5854468E" w:rsidR="00472112" w:rsidRDefault="00472112" w:rsidP="00472112">
      <w:pPr>
        <w:tabs>
          <w:tab w:val="left" w:pos="3696"/>
        </w:tabs>
        <w:spacing w:after="160" w:line="256" w:lineRule="auto"/>
        <w:rPr>
          <w:rFonts w:ascii="Times New Roman" w:hAnsi="Times New Roman" w:cs="Times New Roman"/>
          <w:b/>
          <w:color w:val="000000" w:themeColor="text1"/>
          <w:sz w:val="20"/>
          <w:szCs w:val="20"/>
          <w:lang w:val="ro-RO"/>
        </w:rPr>
      </w:pPr>
      <w:r w:rsidRPr="00472112">
        <w:rPr>
          <w:rFonts w:ascii="Times New Roman" w:hAnsi="Times New Roman" w:cs="Times New Roman"/>
          <w:b/>
          <w:color w:val="000000" w:themeColor="text1"/>
          <w:sz w:val="24"/>
          <w:szCs w:val="24"/>
          <w:u w:val="single"/>
          <w:lang w:val="ro-RO"/>
        </w:rPr>
        <w:t xml:space="preserve">Pachetul </w:t>
      </w:r>
      <w:r>
        <w:rPr>
          <w:rFonts w:ascii="Times New Roman" w:hAnsi="Times New Roman" w:cs="Times New Roman"/>
          <w:b/>
          <w:color w:val="000000" w:themeColor="text1"/>
          <w:sz w:val="24"/>
          <w:szCs w:val="24"/>
          <w:u w:val="single"/>
          <w:lang w:val="ro-RO"/>
        </w:rPr>
        <w:t>start</w:t>
      </w:r>
      <w:r w:rsidRPr="00472112">
        <w:rPr>
          <w:rFonts w:ascii="Times New Roman" w:hAnsi="Times New Roman" w:cs="Times New Roman"/>
          <w:b/>
          <w:color w:val="000000" w:themeColor="text1"/>
          <w:sz w:val="20"/>
          <w:szCs w:val="20"/>
          <w:lang w:val="ro-RO"/>
        </w:rPr>
        <w:t xml:space="preserve"> </w:t>
      </w:r>
    </w:p>
    <w:p w14:paraId="599E868E" w14:textId="31A3788B" w:rsidR="00472112" w:rsidRPr="00472112" w:rsidRDefault="00472112" w:rsidP="00472112">
      <w:pPr>
        <w:tabs>
          <w:tab w:val="left" w:pos="3696"/>
        </w:tabs>
        <w:spacing w:after="160" w:line="256" w:lineRule="auto"/>
        <w:rPr>
          <w:rFonts w:ascii="Times New Roman" w:hAnsi="Times New Roman" w:cs="Times New Roman"/>
          <w:color w:val="000000" w:themeColor="text1"/>
          <w:sz w:val="20"/>
          <w:szCs w:val="20"/>
          <w:lang w:val="ro-RO"/>
        </w:rPr>
      </w:pPr>
      <w:r w:rsidRPr="00472112">
        <w:rPr>
          <w:rFonts w:ascii="Times New Roman" w:hAnsi="Times New Roman" w:cs="Times New Roman"/>
          <w:bCs/>
          <w:color w:val="000000" w:themeColor="text1"/>
          <w:sz w:val="20"/>
          <w:szCs w:val="20"/>
          <w:lang w:val="ro-RO"/>
        </w:rPr>
        <w:t>C</w:t>
      </w:r>
      <w:r w:rsidRPr="00472112">
        <w:rPr>
          <w:rFonts w:ascii="Times New Roman" w:hAnsi="Times New Roman" w:cs="Times New Roman"/>
          <w:bCs/>
          <w:color w:val="000000" w:themeColor="text1"/>
          <w:sz w:val="20"/>
          <w:szCs w:val="20"/>
          <w:lang w:val="ro-RO"/>
        </w:rPr>
        <w:t>onține</w:t>
      </w:r>
      <w:r w:rsidRPr="00472112">
        <w:rPr>
          <w:rFonts w:ascii="Times New Roman" w:hAnsi="Times New Roman" w:cs="Times New Roman"/>
          <w:color w:val="000000" w:themeColor="text1"/>
          <w:sz w:val="20"/>
          <w:szCs w:val="20"/>
          <w:lang w:val="ro-RO"/>
        </w:rPr>
        <w:t xml:space="preserve"> clasa Main, cu metoda </w:t>
      </w:r>
      <w:proofErr w:type="spellStart"/>
      <w:r>
        <w:rPr>
          <w:rFonts w:ascii="Times New Roman" w:hAnsi="Times New Roman" w:cs="Times New Roman"/>
          <w:color w:val="000000" w:themeColor="text1"/>
          <w:sz w:val="20"/>
          <w:szCs w:val="20"/>
          <w:lang w:val="ro-RO"/>
        </w:rPr>
        <w:t>m</w:t>
      </w:r>
      <w:r w:rsidRPr="00472112">
        <w:rPr>
          <w:rFonts w:ascii="Times New Roman" w:hAnsi="Times New Roman" w:cs="Times New Roman"/>
          <w:color w:val="000000" w:themeColor="text1"/>
          <w:sz w:val="20"/>
          <w:szCs w:val="20"/>
          <w:lang w:val="ro-RO"/>
        </w:rPr>
        <w:t>ain</w:t>
      </w:r>
      <w:proofErr w:type="spellEnd"/>
      <w:r w:rsidRPr="00472112">
        <w:rPr>
          <w:rFonts w:ascii="Times New Roman" w:hAnsi="Times New Roman" w:cs="Times New Roman"/>
          <w:color w:val="000000" w:themeColor="text1"/>
          <w:sz w:val="20"/>
          <w:szCs w:val="20"/>
          <w:lang w:val="ro-RO"/>
        </w:rPr>
        <w:t>, de unde începe execuția aplicației.</w:t>
      </w:r>
    </w:p>
    <w:p w14:paraId="19713A01" w14:textId="77777777" w:rsidR="00BB325A" w:rsidRDefault="00BB325A" w:rsidP="00E01D49">
      <w:pPr>
        <w:jc w:val="both"/>
        <w:rPr>
          <w:rFonts w:ascii="Times New Roman" w:hAnsi="Times New Roman" w:cs="Times New Roman"/>
          <w:b/>
          <w:bCs/>
          <w:sz w:val="24"/>
          <w:szCs w:val="24"/>
          <w:u w:val="single"/>
          <w:lang w:val="ro-RO"/>
        </w:rPr>
      </w:pPr>
    </w:p>
    <w:p w14:paraId="19D4298B" w14:textId="00E1A654" w:rsidR="00EB654B" w:rsidRDefault="00EB654B" w:rsidP="00E01D49">
      <w:pPr>
        <w:jc w:val="both"/>
        <w:rPr>
          <w:rFonts w:ascii="Times New Roman" w:hAnsi="Times New Roman" w:cs="Times New Roman"/>
          <w:b/>
          <w:bCs/>
          <w:sz w:val="24"/>
          <w:szCs w:val="24"/>
          <w:u w:val="single"/>
          <w:lang w:val="ro-RO"/>
        </w:rPr>
      </w:pPr>
    </w:p>
    <w:p w14:paraId="1D3F2466" w14:textId="4571D50E" w:rsidR="00E26B67" w:rsidRDefault="00E26B67" w:rsidP="00E26B67">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lastRenderedPageBreak/>
        <w:t>Rezultate</w:t>
      </w:r>
    </w:p>
    <w:p w14:paraId="3C5B2231" w14:textId="4E288816" w:rsidR="00185963" w:rsidRDefault="00D33613" w:rsidP="008E5918">
      <w:pPr>
        <w:ind w:firstLine="360"/>
        <w:jc w:val="both"/>
        <w:rPr>
          <w:rFonts w:ascii="Times New Roman" w:hAnsi="Times New Roman" w:cs="Times New Roman"/>
          <w:sz w:val="20"/>
          <w:szCs w:val="20"/>
          <w:lang w:val="ro-RO"/>
        </w:rPr>
      </w:pPr>
      <w:r w:rsidRPr="00002E7A">
        <w:rPr>
          <w:rFonts w:ascii="Times New Roman" w:hAnsi="Times New Roman" w:cs="Times New Roman"/>
          <w:sz w:val="20"/>
          <w:szCs w:val="20"/>
          <w:lang w:val="ro-RO"/>
        </w:rPr>
        <w:t xml:space="preserve">După </w:t>
      </w:r>
      <w:r w:rsidR="0090242D" w:rsidRPr="00002E7A">
        <w:rPr>
          <w:rFonts w:ascii="Times New Roman" w:hAnsi="Times New Roman" w:cs="Times New Roman"/>
          <w:sz w:val="20"/>
          <w:szCs w:val="20"/>
          <w:lang w:val="ro-RO"/>
        </w:rPr>
        <w:t xml:space="preserve">rezolvarea problemelor din cod </w:t>
      </w:r>
      <w:r w:rsidR="00D463C5" w:rsidRPr="00002E7A">
        <w:rPr>
          <w:rFonts w:ascii="Times New Roman" w:hAnsi="Times New Roman" w:cs="Times New Roman"/>
          <w:sz w:val="20"/>
          <w:szCs w:val="20"/>
          <w:lang w:val="ro-RO"/>
        </w:rPr>
        <w:t xml:space="preserve">și </w:t>
      </w:r>
      <w:r w:rsidR="00002E7A" w:rsidRPr="00002E7A">
        <w:rPr>
          <w:rFonts w:ascii="Times New Roman" w:hAnsi="Times New Roman" w:cs="Times New Roman"/>
          <w:sz w:val="20"/>
          <w:szCs w:val="20"/>
          <w:lang w:val="ro-RO"/>
        </w:rPr>
        <w:t xml:space="preserve">ajungerea la proiectul final </w:t>
      </w:r>
      <w:r w:rsidR="0090242D" w:rsidRPr="00002E7A">
        <w:rPr>
          <w:rFonts w:ascii="Times New Roman" w:hAnsi="Times New Roman" w:cs="Times New Roman"/>
          <w:sz w:val="20"/>
          <w:szCs w:val="20"/>
          <w:lang w:val="ro-RO"/>
        </w:rPr>
        <w:t>am testat</w:t>
      </w:r>
      <w:r w:rsidR="00433A3E">
        <w:rPr>
          <w:rFonts w:ascii="Times New Roman" w:hAnsi="Times New Roman" w:cs="Times New Roman"/>
          <w:sz w:val="20"/>
          <w:szCs w:val="20"/>
          <w:lang w:val="ro-RO"/>
        </w:rPr>
        <w:t xml:space="preserve"> </w:t>
      </w:r>
      <w:proofErr w:type="spellStart"/>
      <w:r w:rsidR="00433A3E">
        <w:rPr>
          <w:rFonts w:ascii="Times New Roman" w:hAnsi="Times New Roman" w:cs="Times New Roman"/>
          <w:sz w:val="20"/>
          <w:szCs w:val="20"/>
          <w:lang w:val="ro-RO"/>
        </w:rPr>
        <w:t>introducand</w:t>
      </w:r>
      <w:proofErr w:type="spellEnd"/>
      <w:r w:rsidR="00433A3E">
        <w:rPr>
          <w:rFonts w:ascii="Times New Roman" w:hAnsi="Times New Roman" w:cs="Times New Roman"/>
          <w:sz w:val="20"/>
          <w:szCs w:val="20"/>
          <w:lang w:val="ro-RO"/>
        </w:rPr>
        <w:t xml:space="preserve"> si </w:t>
      </w:r>
      <w:proofErr w:type="spellStart"/>
      <w:r w:rsidR="00433A3E">
        <w:rPr>
          <w:rFonts w:ascii="Times New Roman" w:hAnsi="Times New Roman" w:cs="Times New Roman"/>
          <w:sz w:val="20"/>
          <w:szCs w:val="20"/>
          <w:lang w:val="ro-RO"/>
        </w:rPr>
        <w:t>modificand</w:t>
      </w:r>
      <w:proofErr w:type="spellEnd"/>
      <w:r w:rsidR="00433A3E">
        <w:rPr>
          <w:rFonts w:ascii="Times New Roman" w:hAnsi="Times New Roman" w:cs="Times New Roman"/>
          <w:sz w:val="20"/>
          <w:szCs w:val="20"/>
          <w:lang w:val="ro-RO"/>
        </w:rPr>
        <w:t xml:space="preserve"> diferite date </w:t>
      </w:r>
      <w:r w:rsidR="008E5918">
        <w:rPr>
          <w:rFonts w:ascii="Times New Roman" w:hAnsi="Times New Roman" w:cs="Times New Roman"/>
          <w:sz w:val="20"/>
          <w:szCs w:val="20"/>
          <w:lang w:val="ro-RO"/>
        </w:rPr>
        <w:t>de la tastatura</w:t>
      </w:r>
      <w:r w:rsidR="00370BD5">
        <w:rPr>
          <w:rFonts w:ascii="Times New Roman" w:hAnsi="Times New Roman" w:cs="Times New Roman"/>
          <w:sz w:val="20"/>
          <w:szCs w:val="20"/>
          <w:lang w:val="ro-RO"/>
        </w:rPr>
        <w:t xml:space="preserve">. </w:t>
      </w:r>
      <w:r w:rsidR="00B240D6">
        <w:rPr>
          <w:rFonts w:ascii="Times New Roman" w:hAnsi="Times New Roman" w:cs="Times New Roman"/>
          <w:sz w:val="20"/>
          <w:szCs w:val="20"/>
          <w:lang w:val="ro-RO"/>
        </w:rPr>
        <w:t xml:space="preserve">Rezultatele sunt vizibile in fiecare tabela si se pot verifica </w:t>
      </w:r>
      <w:proofErr w:type="spellStart"/>
      <w:r w:rsidR="00B240D6">
        <w:rPr>
          <w:rFonts w:ascii="Times New Roman" w:hAnsi="Times New Roman" w:cs="Times New Roman"/>
          <w:sz w:val="20"/>
          <w:szCs w:val="20"/>
          <w:lang w:val="ro-RO"/>
        </w:rPr>
        <w:t>operatiile</w:t>
      </w:r>
      <w:proofErr w:type="spellEnd"/>
      <w:r w:rsidR="00B240D6">
        <w:rPr>
          <w:rFonts w:ascii="Times New Roman" w:hAnsi="Times New Roman" w:cs="Times New Roman"/>
          <w:sz w:val="20"/>
          <w:szCs w:val="20"/>
          <w:lang w:val="ro-RO"/>
        </w:rPr>
        <w:t xml:space="preserve"> de inserare, actualizare si </w:t>
      </w:r>
      <w:proofErr w:type="spellStart"/>
      <w:r w:rsidR="00B240D6">
        <w:rPr>
          <w:rFonts w:ascii="Times New Roman" w:hAnsi="Times New Roman" w:cs="Times New Roman"/>
          <w:sz w:val="20"/>
          <w:szCs w:val="20"/>
          <w:lang w:val="ro-RO"/>
        </w:rPr>
        <w:t>stergere</w:t>
      </w:r>
      <w:proofErr w:type="spellEnd"/>
      <w:r w:rsidR="00B240D6">
        <w:rPr>
          <w:rFonts w:ascii="Times New Roman" w:hAnsi="Times New Roman" w:cs="Times New Roman"/>
          <w:sz w:val="20"/>
          <w:szCs w:val="20"/>
          <w:lang w:val="ro-RO"/>
        </w:rPr>
        <w:t xml:space="preserve">, </w:t>
      </w:r>
      <w:proofErr w:type="spellStart"/>
      <w:r w:rsidR="00B240D6">
        <w:rPr>
          <w:rFonts w:ascii="Times New Roman" w:hAnsi="Times New Roman" w:cs="Times New Roman"/>
          <w:sz w:val="20"/>
          <w:szCs w:val="20"/>
          <w:lang w:val="ro-RO"/>
        </w:rPr>
        <w:t>atat</w:t>
      </w:r>
      <w:proofErr w:type="spellEnd"/>
      <w:r w:rsidR="00B240D6">
        <w:rPr>
          <w:rFonts w:ascii="Times New Roman" w:hAnsi="Times New Roman" w:cs="Times New Roman"/>
          <w:sz w:val="20"/>
          <w:szCs w:val="20"/>
          <w:lang w:val="ro-RO"/>
        </w:rPr>
        <w:t xml:space="preserve"> pentru </w:t>
      </w:r>
      <w:proofErr w:type="spellStart"/>
      <w:r w:rsidR="00B240D6">
        <w:rPr>
          <w:rFonts w:ascii="Times New Roman" w:hAnsi="Times New Roman" w:cs="Times New Roman"/>
          <w:sz w:val="20"/>
          <w:szCs w:val="20"/>
          <w:lang w:val="ro-RO"/>
        </w:rPr>
        <w:t>clienti</w:t>
      </w:r>
      <w:proofErr w:type="spellEnd"/>
      <w:r w:rsidR="00B240D6">
        <w:rPr>
          <w:rFonts w:ascii="Times New Roman" w:hAnsi="Times New Roman" w:cs="Times New Roman"/>
          <w:sz w:val="20"/>
          <w:szCs w:val="20"/>
          <w:lang w:val="ro-RO"/>
        </w:rPr>
        <w:t xml:space="preserve"> cat si pentru produse si comenzi</w:t>
      </w:r>
      <w:r w:rsidR="004007E4">
        <w:rPr>
          <w:rFonts w:ascii="Times New Roman" w:hAnsi="Times New Roman" w:cs="Times New Roman"/>
          <w:sz w:val="20"/>
          <w:szCs w:val="20"/>
          <w:lang w:val="ro-RO"/>
        </w:rPr>
        <w:t xml:space="preserve">. Pentru fiecare comanda se poate observa, in primul </w:t>
      </w:r>
      <w:proofErr w:type="spellStart"/>
      <w:r w:rsidR="004007E4">
        <w:rPr>
          <w:rFonts w:ascii="Times New Roman" w:hAnsi="Times New Roman" w:cs="Times New Roman"/>
          <w:sz w:val="20"/>
          <w:szCs w:val="20"/>
          <w:lang w:val="ro-RO"/>
        </w:rPr>
        <w:t>rand</w:t>
      </w:r>
      <w:proofErr w:type="spellEnd"/>
      <w:r w:rsidR="004007E4">
        <w:rPr>
          <w:rFonts w:ascii="Times New Roman" w:hAnsi="Times New Roman" w:cs="Times New Roman"/>
          <w:sz w:val="20"/>
          <w:szCs w:val="20"/>
          <w:lang w:val="ro-RO"/>
        </w:rPr>
        <w:t xml:space="preserve">, </w:t>
      </w:r>
      <w:proofErr w:type="spellStart"/>
      <w:r w:rsidR="004007E4">
        <w:rPr>
          <w:rFonts w:ascii="Times New Roman" w:hAnsi="Times New Roman" w:cs="Times New Roman"/>
          <w:sz w:val="20"/>
          <w:szCs w:val="20"/>
          <w:lang w:val="ro-RO"/>
        </w:rPr>
        <w:t>fisierul</w:t>
      </w:r>
      <w:proofErr w:type="spellEnd"/>
      <w:r w:rsidR="004007E4">
        <w:rPr>
          <w:rFonts w:ascii="Times New Roman" w:hAnsi="Times New Roman" w:cs="Times New Roman"/>
          <w:sz w:val="20"/>
          <w:szCs w:val="20"/>
          <w:lang w:val="ro-RO"/>
        </w:rPr>
        <w:t xml:space="preserve"> *.</w:t>
      </w:r>
      <w:proofErr w:type="spellStart"/>
      <w:r w:rsidR="004007E4">
        <w:rPr>
          <w:rFonts w:ascii="Times New Roman" w:hAnsi="Times New Roman" w:cs="Times New Roman"/>
          <w:sz w:val="20"/>
          <w:szCs w:val="20"/>
          <w:lang w:val="ro-RO"/>
        </w:rPr>
        <w:t>txt</w:t>
      </w:r>
      <w:proofErr w:type="spellEnd"/>
      <w:r w:rsidR="004007E4">
        <w:rPr>
          <w:rFonts w:ascii="Times New Roman" w:hAnsi="Times New Roman" w:cs="Times New Roman"/>
          <w:sz w:val="20"/>
          <w:szCs w:val="20"/>
          <w:lang w:val="ro-RO"/>
        </w:rPr>
        <w:t xml:space="preserve"> generat cu o </w:t>
      </w:r>
      <w:proofErr w:type="spellStart"/>
      <w:r w:rsidR="004007E4">
        <w:rPr>
          <w:rFonts w:ascii="Times New Roman" w:hAnsi="Times New Roman" w:cs="Times New Roman"/>
          <w:sz w:val="20"/>
          <w:szCs w:val="20"/>
          <w:lang w:val="ro-RO"/>
        </w:rPr>
        <w:t>chitanta</w:t>
      </w:r>
      <w:proofErr w:type="spellEnd"/>
      <w:r w:rsidR="004007E4">
        <w:rPr>
          <w:rFonts w:ascii="Times New Roman" w:hAnsi="Times New Roman" w:cs="Times New Roman"/>
          <w:sz w:val="20"/>
          <w:szCs w:val="20"/>
          <w:lang w:val="ro-RO"/>
        </w:rPr>
        <w:t xml:space="preserve"> ce </w:t>
      </w:r>
      <w:proofErr w:type="spellStart"/>
      <w:r w:rsidR="004007E4">
        <w:rPr>
          <w:rFonts w:ascii="Times New Roman" w:hAnsi="Times New Roman" w:cs="Times New Roman"/>
          <w:sz w:val="20"/>
          <w:szCs w:val="20"/>
          <w:lang w:val="ro-RO"/>
        </w:rPr>
        <w:t>contine</w:t>
      </w:r>
      <w:proofErr w:type="spellEnd"/>
      <w:r w:rsidR="004007E4">
        <w:rPr>
          <w:rFonts w:ascii="Times New Roman" w:hAnsi="Times New Roman" w:cs="Times New Roman"/>
          <w:sz w:val="20"/>
          <w:szCs w:val="20"/>
          <w:lang w:val="ro-RO"/>
        </w:rPr>
        <w:t xml:space="preserve"> </w:t>
      </w:r>
      <w:proofErr w:type="spellStart"/>
      <w:r w:rsidR="004007E4">
        <w:rPr>
          <w:rFonts w:ascii="Times New Roman" w:hAnsi="Times New Roman" w:cs="Times New Roman"/>
          <w:sz w:val="20"/>
          <w:szCs w:val="20"/>
          <w:lang w:val="ro-RO"/>
        </w:rPr>
        <w:t>informatiile</w:t>
      </w:r>
      <w:proofErr w:type="spellEnd"/>
      <w:r w:rsidR="004007E4">
        <w:rPr>
          <w:rFonts w:ascii="Times New Roman" w:hAnsi="Times New Roman" w:cs="Times New Roman"/>
          <w:sz w:val="20"/>
          <w:szCs w:val="20"/>
          <w:lang w:val="ro-RO"/>
        </w:rPr>
        <w:t xml:space="preserve"> necesare </w:t>
      </w:r>
      <w:r w:rsidR="00493D29">
        <w:rPr>
          <w:rFonts w:ascii="Times New Roman" w:hAnsi="Times New Roman" w:cs="Times New Roman"/>
          <w:sz w:val="20"/>
          <w:szCs w:val="20"/>
          <w:lang w:val="ro-RO"/>
        </w:rPr>
        <w:t xml:space="preserve">despre data si ora la care s-a </w:t>
      </w:r>
      <w:proofErr w:type="spellStart"/>
      <w:r w:rsidR="00493D29">
        <w:rPr>
          <w:rFonts w:ascii="Times New Roman" w:hAnsi="Times New Roman" w:cs="Times New Roman"/>
          <w:sz w:val="20"/>
          <w:szCs w:val="20"/>
          <w:lang w:val="ro-RO"/>
        </w:rPr>
        <w:t>facut</w:t>
      </w:r>
      <w:proofErr w:type="spellEnd"/>
      <w:r w:rsidR="00493D29">
        <w:rPr>
          <w:rFonts w:ascii="Times New Roman" w:hAnsi="Times New Roman" w:cs="Times New Roman"/>
          <w:sz w:val="20"/>
          <w:szCs w:val="20"/>
          <w:lang w:val="ro-RO"/>
        </w:rPr>
        <w:t xml:space="preserve"> comanda, clientul si produsul in cauza, si in al doilea </w:t>
      </w:r>
      <w:proofErr w:type="spellStart"/>
      <w:r w:rsidR="00493D29">
        <w:rPr>
          <w:rFonts w:ascii="Times New Roman" w:hAnsi="Times New Roman" w:cs="Times New Roman"/>
          <w:sz w:val="20"/>
          <w:szCs w:val="20"/>
          <w:lang w:val="ro-RO"/>
        </w:rPr>
        <w:t>rand</w:t>
      </w:r>
      <w:proofErr w:type="spellEnd"/>
      <w:r w:rsidR="00493D29">
        <w:rPr>
          <w:rFonts w:ascii="Times New Roman" w:hAnsi="Times New Roman" w:cs="Times New Roman"/>
          <w:sz w:val="20"/>
          <w:szCs w:val="20"/>
          <w:lang w:val="ro-RO"/>
        </w:rPr>
        <w:t xml:space="preserve">, se observa cum ca in cazul in care se </w:t>
      </w:r>
      <w:proofErr w:type="spellStart"/>
      <w:r w:rsidR="00493D29">
        <w:rPr>
          <w:rFonts w:ascii="Times New Roman" w:hAnsi="Times New Roman" w:cs="Times New Roman"/>
          <w:sz w:val="20"/>
          <w:szCs w:val="20"/>
          <w:lang w:val="ro-RO"/>
        </w:rPr>
        <w:t>insereaza</w:t>
      </w:r>
      <w:proofErr w:type="spellEnd"/>
      <w:r w:rsidR="00493D29">
        <w:rPr>
          <w:rFonts w:ascii="Times New Roman" w:hAnsi="Times New Roman" w:cs="Times New Roman"/>
          <w:sz w:val="20"/>
          <w:szCs w:val="20"/>
          <w:lang w:val="ro-RO"/>
        </w:rPr>
        <w:t xml:space="preserve"> sau se face update la o comanda, iar cantitatea de produse introdusa nu e mai mica sau egala cu cantitatea produselor din stoc at</w:t>
      </w:r>
      <w:r w:rsidR="00E8144B">
        <w:rPr>
          <w:rFonts w:ascii="Times New Roman" w:hAnsi="Times New Roman" w:cs="Times New Roman"/>
          <w:sz w:val="20"/>
          <w:szCs w:val="20"/>
          <w:lang w:val="ro-RO"/>
        </w:rPr>
        <w:t xml:space="preserve">unci apare un mesaj de eroare care </w:t>
      </w:r>
      <w:proofErr w:type="spellStart"/>
      <w:r w:rsidR="00E8144B">
        <w:rPr>
          <w:rFonts w:ascii="Times New Roman" w:hAnsi="Times New Roman" w:cs="Times New Roman"/>
          <w:sz w:val="20"/>
          <w:szCs w:val="20"/>
          <w:lang w:val="ro-RO"/>
        </w:rPr>
        <w:t>anunta</w:t>
      </w:r>
      <w:proofErr w:type="spellEnd"/>
      <w:r w:rsidR="00E8144B">
        <w:rPr>
          <w:rFonts w:ascii="Times New Roman" w:hAnsi="Times New Roman" w:cs="Times New Roman"/>
          <w:sz w:val="20"/>
          <w:szCs w:val="20"/>
          <w:lang w:val="ro-RO"/>
        </w:rPr>
        <w:t xml:space="preserve"> ca un exista </w:t>
      </w:r>
      <w:proofErr w:type="spellStart"/>
      <w:r w:rsidR="00E8144B">
        <w:rPr>
          <w:rFonts w:ascii="Times New Roman" w:hAnsi="Times New Roman" w:cs="Times New Roman"/>
          <w:sz w:val="20"/>
          <w:szCs w:val="20"/>
          <w:lang w:val="ro-RO"/>
        </w:rPr>
        <w:t>atatea</w:t>
      </w:r>
      <w:proofErr w:type="spellEnd"/>
      <w:r w:rsidR="00E8144B">
        <w:rPr>
          <w:rFonts w:ascii="Times New Roman" w:hAnsi="Times New Roman" w:cs="Times New Roman"/>
          <w:sz w:val="20"/>
          <w:szCs w:val="20"/>
          <w:lang w:val="ro-RO"/>
        </w:rPr>
        <w:t xml:space="preserve"> pro</w:t>
      </w:r>
      <w:r w:rsidR="00861396">
        <w:rPr>
          <w:rFonts w:ascii="Times New Roman" w:hAnsi="Times New Roman" w:cs="Times New Roman"/>
          <w:sz w:val="20"/>
          <w:szCs w:val="20"/>
          <w:lang w:val="ro-RO"/>
        </w:rPr>
        <w:t>d</w:t>
      </w:r>
      <w:r w:rsidR="00E8144B">
        <w:rPr>
          <w:rFonts w:ascii="Times New Roman" w:hAnsi="Times New Roman" w:cs="Times New Roman"/>
          <w:sz w:val="20"/>
          <w:szCs w:val="20"/>
          <w:lang w:val="ro-RO"/>
        </w:rPr>
        <w:t>use in stoc.</w:t>
      </w:r>
      <w:r w:rsidR="00A77144">
        <w:rPr>
          <w:rFonts w:ascii="Times New Roman" w:hAnsi="Times New Roman" w:cs="Times New Roman"/>
          <w:sz w:val="20"/>
          <w:szCs w:val="20"/>
          <w:lang w:val="ro-RO"/>
        </w:rPr>
        <w:t xml:space="preserve"> Un plus pe care l-as aduce proiectului ar </w:t>
      </w:r>
      <w:r w:rsidR="00D76648">
        <w:rPr>
          <w:rFonts w:ascii="Times New Roman" w:hAnsi="Times New Roman" w:cs="Times New Roman"/>
          <w:sz w:val="20"/>
          <w:szCs w:val="20"/>
          <w:lang w:val="ro-RO"/>
        </w:rPr>
        <w:t xml:space="preserve">fi ca in loc sa </w:t>
      </w:r>
      <w:proofErr w:type="spellStart"/>
      <w:r w:rsidR="00D76648">
        <w:rPr>
          <w:rFonts w:ascii="Times New Roman" w:hAnsi="Times New Roman" w:cs="Times New Roman"/>
          <w:sz w:val="20"/>
          <w:szCs w:val="20"/>
          <w:lang w:val="ro-RO"/>
        </w:rPr>
        <w:t>trebuiasca</w:t>
      </w:r>
      <w:proofErr w:type="spellEnd"/>
      <w:r w:rsidR="00D76648">
        <w:rPr>
          <w:rFonts w:ascii="Times New Roman" w:hAnsi="Times New Roman" w:cs="Times New Roman"/>
          <w:sz w:val="20"/>
          <w:szCs w:val="20"/>
          <w:lang w:val="ro-RO"/>
        </w:rPr>
        <w:t xml:space="preserve"> sa </w:t>
      </w:r>
      <w:proofErr w:type="spellStart"/>
      <w:r w:rsidR="00D76648">
        <w:rPr>
          <w:rFonts w:ascii="Times New Roman" w:hAnsi="Times New Roman" w:cs="Times New Roman"/>
          <w:sz w:val="20"/>
          <w:szCs w:val="20"/>
          <w:lang w:val="ro-RO"/>
        </w:rPr>
        <w:t>apas</w:t>
      </w:r>
      <w:proofErr w:type="spellEnd"/>
      <w:r w:rsidR="00D76648">
        <w:rPr>
          <w:rFonts w:ascii="Times New Roman" w:hAnsi="Times New Roman" w:cs="Times New Roman"/>
          <w:sz w:val="20"/>
          <w:szCs w:val="20"/>
          <w:lang w:val="ro-RO"/>
        </w:rPr>
        <w:t xml:space="preserve"> pe butonul de VIEW pentru a face un </w:t>
      </w:r>
      <w:proofErr w:type="spellStart"/>
      <w:r w:rsidR="00D76648">
        <w:rPr>
          <w:rFonts w:ascii="Times New Roman" w:hAnsi="Times New Roman" w:cs="Times New Roman"/>
          <w:sz w:val="20"/>
          <w:szCs w:val="20"/>
          <w:lang w:val="ro-RO"/>
        </w:rPr>
        <w:t>refresh</w:t>
      </w:r>
      <w:proofErr w:type="spellEnd"/>
      <w:r w:rsidR="00D76648">
        <w:rPr>
          <w:rFonts w:ascii="Times New Roman" w:hAnsi="Times New Roman" w:cs="Times New Roman"/>
          <w:sz w:val="20"/>
          <w:szCs w:val="20"/>
          <w:lang w:val="ro-RO"/>
        </w:rPr>
        <w:t xml:space="preserve"> la tabel, as face acest lucru </w:t>
      </w:r>
      <w:proofErr w:type="spellStart"/>
      <w:r w:rsidR="00D76648">
        <w:rPr>
          <w:rFonts w:ascii="Times New Roman" w:hAnsi="Times New Roman" w:cs="Times New Roman"/>
          <w:sz w:val="20"/>
          <w:szCs w:val="20"/>
          <w:lang w:val="ro-RO"/>
        </w:rPr>
        <w:t>odata</w:t>
      </w:r>
      <w:proofErr w:type="spellEnd"/>
      <w:r w:rsidR="00D76648">
        <w:rPr>
          <w:rFonts w:ascii="Times New Roman" w:hAnsi="Times New Roman" w:cs="Times New Roman"/>
          <w:sz w:val="20"/>
          <w:szCs w:val="20"/>
          <w:lang w:val="ro-RO"/>
        </w:rPr>
        <w:t xml:space="preserve"> cu inserarea</w:t>
      </w:r>
      <w:r w:rsidR="004D780D">
        <w:rPr>
          <w:rFonts w:ascii="Times New Roman" w:hAnsi="Times New Roman" w:cs="Times New Roman"/>
          <w:sz w:val="20"/>
          <w:szCs w:val="20"/>
          <w:lang w:val="ro-RO"/>
        </w:rPr>
        <w:t xml:space="preserve">, </w:t>
      </w:r>
      <w:proofErr w:type="spellStart"/>
      <w:r w:rsidR="004D780D">
        <w:rPr>
          <w:rFonts w:ascii="Times New Roman" w:hAnsi="Times New Roman" w:cs="Times New Roman"/>
          <w:sz w:val="20"/>
          <w:szCs w:val="20"/>
          <w:lang w:val="ro-RO"/>
        </w:rPr>
        <w:t>stergerea</w:t>
      </w:r>
      <w:proofErr w:type="spellEnd"/>
      <w:r w:rsidR="004D780D">
        <w:rPr>
          <w:rFonts w:ascii="Times New Roman" w:hAnsi="Times New Roman" w:cs="Times New Roman"/>
          <w:sz w:val="20"/>
          <w:szCs w:val="20"/>
          <w:lang w:val="ro-RO"/>
        </w:rPr>
        <w:t xml:space="preserve"> sau modificarea </w:t>
      </w:r>
      <w:proofErr w:type="spellStart"/>
      <w:r w:rsidR="004D780D">
        <w:rPr>
          <w:rFonts w:ascii="Times New Roman" w:hAnsi="Times New Roman" w:cs="Times New Roman"/>
          <w:sz w:val="20"/>
          <w:szCs w:val="20"/>
          <w:lang w:val="ro-RO"/>
        </w:rPr>
        <w:t>informatiei</w:t>
      </w:r>
      <w:proofErr w:type="spellEnd"/>
      <w:r w:rsidR="004D780D">
        <w:rPr>
          <w:rFonts w:ascii="Times New Roman" w:hAnsi="Times New Roman" w:cs="Times New Roman"/>
          <w:sz w:val="20"/>
          <w:szCs w:val="20"/>
          <w:lang w:val="ro-RO"/>
        </w:rPr>
        <w:t xml:space="preserve">, pentru ca eu consider ca acolo e un buton in plus si se putea si </w:t>
      </w:r>
      <w:proofErr w:type="spellStart"/>
      <w:r w:rsidR="004D780D">
        <w:rPr>
          <w:rFonts w:ascii="Times New Roman" w:hAnsi="Times New Roman" w:cs="Times New Roman"/>
          <w:sz w:val="20"/>
          <w:szCs w:val="20"/>
          <w:lang w:val="ro-RO"/>
        </w:rPr>
        <w:t>fara</w:t>
      </w:r>
      <w:proofErr w:type="spellEnd"/>
      <w:r w:rsidR="004D780D">
        <w:rPr>
          <w:rFonts w:ascii="Times New Roman" w:hAnsi="Times New Roman" w:cs="Times New Roman"/>
          <w:sz w:val="20"/>
          <w:szCs w:val="20"/>
          <w:lang w:val="ro-RO"/>
        </w:rPr>
        <w:t xml:space="preserve"> el.</w:t>
      </w:r>
      <w:r w:rsidR="00A417CC">
        <w:rPr>
          <w:rFonts w:ascii="Times New Roman" w:hAnsi="Times New Roman" w:cs="Times New Roman"/>
          <w:sz w:val="20"/>
          <w:szCs w:val="20"/>
          <w:lang w:val="ro-RO"/>
        </w:rPr>
        <w:t xml:space="preserve"> Un alt lucru pe care l-as modifica </w:t>
      </w:r>
      <w:r w:rsidR="000575D6">
        <w:rPr>
          <w:rFonts w:ascii="Times New Roman" w:hAnsi="Times New Roman" w:cs="Times New Roman"/>
          <w:sz w:val="20"/>
          <w:szCs w:val="20"/>
          <w:lang w:val="ro-RO"/>
        </w:rPr>
        <w:t>ar fi modul p</w:t>
      </w:r>
      <w:r w:rsidR="00011F67">
        <w:rPr>
          <w:rFonts w:ascii="Times New Roman" w:hAnsi="Times New Roman" w:cs="Times New Roman"/>
          <w:sz w:val="20"/>
          <w:szCs w:val="20"/>
          <w:lang w:val="ro-RO"/>
        </w:rPr>
        <w:t>rin</w:t>
      </w:r>
      <w:r w:rsidR="000575D6">
        <w:rPr>
          <w:rFonts w:ascii="Times New Roman" w:hAnsi="Times New Roman" w:cs="Times New Roman"/>
          <w:sz w:val="20"/>
          <w:szCs w:val="20"/>
          <w:lang w:val="ro-RO"/>
        </w:rPr>
        <w:t xml:space="preserve"> care arata tabelul </w:t>
      </w:r>
      <w:r w:rsidR="004B1879">
        <w:rPr>
          <w:rFonts w:ascii="Times New Roman" w:hAnsi="Times New Roman" w:cs="Times New Roman"/>
          <w:sz w:val="20"/>
          <w:szCs w:val="20"/>
          <w:lang w:val="ro-RO"/>
        </w:rPr>
        <w:t xml:space="preserve">si eventual o </w:t>
      </w:r>
      <w:proofErr w:type="spellStart"/>
      <w:r w:rsidR="004B1879">
        <w:rPr>
          <w:rFonts w:ascii="Times New Roman" w:hAnsi="Times New Roman" w:cs="Times New Roman"/>
          <w:sz w:val="20"/>
          <w:szCs w:val="20"/>
          <w:lang w:val="ro-RO"/>
        </w:rPr>
        <w:t>imbunatatire</w:t>
      </w:r>
      <w:proofErr w:type="spellEnd"/>
      <w:r w:rsidR="004B1879">
        <w:rPr>
          <w:rFonts w:ascii="Times New Roman" w:hAnsi="Times New Roman" w:cs="Times New Roman"/>
          <w:sz w:val="20"/>
          <w:szCs w:val="20"/>
          <w:lang w:val="ro-RO"/>
        </w:rPr>
        <w:t xml:space="preserve"> si mai avansata ar fi ca sa pot sa modific </w:t>
      </w:r>
      <w:proofErr w:type="spellStart"/>
      <w:r w:rsidR="004B1879">
        <w:rPr>
          <w:rFonts w:ascii="Times New Roman" w:hAnsi="Times New Roman" w:cs="Times New Roman"/>
          <w:sz w:val="20"/>
          <w:szCs w:val="20"/>
          <w:lang w:val="ro-RO"/>
        </w:rPr>
        <w:t>informatiile</w:t>
      </w:r>
      <w:proofErr w:type="spellEnd"/>
      <w:r w:rsidR="004B1879">
        <w:rPr>
          <w:rFonts w:ascii="Times New Roman" w:hAnsi="Times New Roman" w:cs="Times New Roman"/>
          <w:sz w:val="20"/>
          <w:szCs w:val="20"/>
          <w:lang w:val="ro-RO"/>
        </w:rPr>
        <w:t xml:space="preserve"> direct in tabel </w:t>
      </w:r>
      <w:r w:rsidR="00813BA2">
        <w:rPr>
          <w:rFonts w:ascii="Times New Roman" w:hAnsi="Times New Roman" w:cs="Times New Roman"/>
          <w:sz w:val="20"/>
          <w:szCs w:val="20"/>
          <w:lang w:val="ro-RO"/>
        </w:rPr>
        <w:t>si apoi sa dau update.</w:t>
      </w:r>
    </w:p>
    <w:p w14:paraId="575AC345" w14:textId="65DE57CE" w:rsidR="00905AFF" w:rsidRPr="001E1E0E" w:rsidRDefault="00905AFF" w:rsidP="008E5918">
      <w:pPr>
        <w:ind w:firstLine="360"/>
        <w:jc w:val="both"/>
        <w:rPr>
          <w:rFonts w:ascii="Times New Roman" w:hAnsi="Times New Roman" w:cs="Times New Roman"/>
          <w:sz w:val="20"/>
          <w:szCs w:val="20"/>
          <w:lang w:val="ro-RO"/>
        </w:rPr>
      </w:pPr>
    </w:p>
    <w:p w14:paraId="6157DA3D" w14:textId="1DDB58D9" w:rsidR="00185963" w:rsidRDefault="002D4272" w:rsidP="00185963">
      <w:pPr>
        <w:jc w:val="both"/>
        <w:rPr>
          <w:rFonts w:ascii="Times New Roman" w:hAnsi="Times New Roman" w:cs="Times New Roman"/>
          <w:b/>
          <w:bCs/>
          <w:sz w:val="28"/>
          <w:szCs w:val="28"/>
          <w:u w:val="single"/>
          <w:lang w:val="ro-RO"/>
        </w:rPr>
      </w:pPr>
      <w:r w:rsidRPr="00905AFF">
        <w:rPr>
          <w:rFonts w:ascii="Times New Roman" w:hAnsi="Times New Roman" w:cs="Times New Roman"/>
          <w:sz w:val="20"/>
          <w:szCs w:val="20"/>
          <w:lang w:val="ro-RO"/>
        </w:rPr>
        <w:drawing>
          <wp:anchor distT="0" distB="0" distL="114300" distR="114300" simplePos="0" relativeHeight="251693056" behindDoc="1" locked="0" layoutInCell="1" allowOverlap="1" wp14:anchorId="5485B682" wp14:editId="3BFDA3F9">
            <wp:simplePos x="0" y="0"/>
            <wp:positionH relativeFrom="margin">
              <wp:align>center</wp:align>
            </wp:positionH>
            <wp:positionV relativeFrom="paragraph">
              <wp:posOffset>32385</wp:posOffset>
            </wp:positionV>
            <wp:extent cx="2607310" cy="1184910"/>
            <wp:effectExtent l="0" t="0" r="2540" b="0"/>
            <wp:wrapTight wrapText="bothSides">
              <wp:wrapPolygon edited="0">
                <wp:start x="0" y="0"/>
                <wp:lineTo x="0" y="21183"/>
                <wp:lineTo x="21463" y="21183"/>
                <wp:lineTo x="21463" y="0"/>
                <wp:lineTo x="0" y="0"/>
              </wp:wrapPolygon>
            </wp:wrapTight>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07310" cy="1184910"/>
                    </a:xfrm>
                    <a:prstGeom prst="rect">
                      <a:avLst/>
                    </a:prstGeom>
                  </pic:spPr>
                </pic:pic>
              </a:graphicData>
            </a:graphic>
            <wp14:sizeRelH relativeFrom="margin">
              <wp14:pctWidth>0</wp14:pctWidth>
            </wp14:sizeRelH>
            <wp14:sizeRelV relativeFrom="margin">
              <wp14:pctHeight>0</wp14:pctHeight>
            </wp14:sizeRelV>
          </wp:anchor>
        </w:drawing>
      </w:r>
    </w:p>
    <w:p w14:paraId="714DC943" w14:textId="46EC7140" w:rsidR="00905AFF" w:rsidRDefault="00905AFF" w:rsidP="00185963">
      <w:pPr>
        <w:jc w:val="both"/>
        <w:rPr>
          <w:rFonts w:ascii="Times New Roman" w:hAnsi="Times New Roman" w:cs="Times New Roman"/>
          <w:b/>
          <w:bCs/>
          <w:sz w:val="28"/>
          <w:szCs w:val="28"/>
          <w:u w:val="single"/>
          <w:lang w:val="ro-RO"/>
        </w:rPr>
      </w:pPr>
    </w:p>
    <w:p w14:paraId="77C18D26" w14:textId="5750D008" w:rsidR="00905AFF" w:rsidRDefault="00905AFF" w:rsidP="00185963">
      <w:pPr>
        <w:jc w:val="both"/>
        <w:rPr>
          <w:rFonts w:ascii="Times New Roman" w:hAnsi="Times New Roman" w:cs="Times New Roman"/>
          <w:b/>
          <w:bCs/>
          <w:sz w:val="28"/>
          <w:szCs w:val="28"/>
          <w:u w:val="single"/>
          <w:lang w:val="ro-RO"/>
        </w:rPr>
      </w:pPr>
    </w:p>
    <w:p w14:paraId="5249AC08" w14:textId="6F5982AC" w:rsidR="00905AFF" w:rsidRDefault="00905AFF" w:rsidP="00185963">
      <w:pPr>
        <w:jc w:val="both"/>
        <w:rPr>
          <w:rFonts w:ascii="Times New Roman" w:hAnsi="Times New Roman" w:cs="Times New Roman"/>
          <w:b/>
          <w:bCs/>
          <w:sz w:val="28"/>
          <w:szCs w:val="28"/>
          <w:u w:val="single"/>
          <w:lang w:val="ro-RO"/>
        </w:rPr>
      </w:pPr>
    </w:p>
    <w:p w14:paraId="57F70388" w14:textId="71D1F713" w:rsidR="00905AFF" w:rsidRDefault="00905AFF" w:rsidP="00185963">
      <w:pPr>
        <w:jc w:val="both"/>
        <w:rPr>
          <w:rFonts w:ascii="Times New Roman" w:hAnsi="Times New Roman" w:cs="Times New Roman"/>
          <w:b/>
          <w:bCs/>
          <w:sz w:val="28"/>
          <w:szCs w:val="28"/>
          <w:u w:val="single"/>
          <w:lang w:val="ro-RO"/>
        </w:rPr>
      </w:pPr>
    </w:p>
    <w:p w14:paraId="1F007C5B" w14:textId="70AF6AA0" w:rsidR="00905AFF" w:rsidRDefault="00905AFF" w:rsidP="00185963">
      <w:pPr>
        <w:jc w:val="both"/>
        <w:rPr>
          <w:rFonts w:ascii="Times New Roman" w:hAnsi="Times New Roman" w:cs="Times New Roman"/>
          <w:b/>
          <w:bCs/>
          <w:sz w:val="28"/>
          <w:szCs w:val="28"/>
          <w:u w:val="single"/>
          <w:lang w:val="ro-RO"/>
        </w:rPr>
      </w:pPr>
    </w:p>
    <w:p w14:paraId="149A657A" w14:textId="77777777" w:rsidR="00905AFF" w:rsidRPr="00185963" w:rsidRDefault="00905AFF" w:rsidP="00185963">
      <w:pPr>
        <w:jc w:val="both"/>
        <w:rPr>
          <w:rFonts w:ascii="Times New Roman" w:hAnsi="Times New Roman" w:cs="Times New Roman"/>
          <w:b/>
          <w:bCs/>
          <w:sz w:val="28"/>
          <w:szCs w:val="28"/>
          <w:u w:val="single"/>
          <w:lang w:val="ro-RO"/>
        </w:rPr>
      </w:pPr>
    </w:p>
    <w:p w14:paraId="638A9F43" w14:textId="2C86DC44" w:rsidR="00E26B67" w:rsidRDefault="00E26B67" w:rsidP="00E26B67">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Concluzii</w:t>
      </w:r>
    </w:p>
    <w:p w14:paraId="4CBCEB27" w14:textId="4B3BADF9" w:rsidR="00667B73" w:rsidRDefault="00667B73" w:rsidP="00667B73">
      <w:pPr>
        <w:pStyle w:val="Listparagraf"/>
        <w:jc w:val="both"/>
        <w:rPr>
          <w:rFonts w:ascii="Times New Roman" w:hAnsi="Times New Roman" w:cs="Times New Roman"/>
          <w:b/>
          <w:bCs/>
          <w:sz w:val="28"/>
          <w:szCs w:val="28"/>
          <w:u w:val="single"/>
          <w:lang w:val="ro-RO"/>
        </w:rPr>
      </w:pPr>
    </w:p>
    <w:p w14:paraId="1F23BDD3" w14:textId="09ACCDA1" w:rsidR="007540DB" w:rsidRDefault="00D371B6" w:rsidP="001020B6">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Per total, întregul proiect este destinat utilizării,</w:t>
      </w:r>
      <w:r w:rsidR="00B47312">
        <w:rPr>
          <w:rFonts w:ascii="Times New Roman" w:hAnsi="Times New Roman" w:cs="Times New Roman"/>
          <w:sz w:val="20"/>
          <w:szCs w:val="20"/>
          <w:lang w:val="ro-RO"/>
        </w:rPr>
        <w:t xml:space="preserve"> și </w:t>
      </w:r>
      <w:r w:rsidR="00731BCB">
        <w:rPr>
          <w:rFonts w:ascii="Times New Roman" w:hAnsi="Times New Roman" w:cs="Times New Roman"/>
          <w:sz w:val="20"/>
          <w:szCs w:val="20"/>
          <w:lang w:val="ro-RO"/>
        </w:rPr>
        <w:t xml:space="preserve">pentru că </w:t>
      </w:r>
      <w:r>
        <w:rPr>
          <w:rFonts w:ascii="Times New Roman" w:hAnsi="Times New Roman" w:cs="Times New Roman"/>
          <w:sz w:val="20"/>
          <w:szCs w:val="20"/>
          <w:lang w:val="ro-RO"/>
        </w:rPr>
        <w:t>testărilor</w:t>
      </w:r>
      <w:r w:rsidR="00B47312">
        <w:rPr>
          <w:rFonts w:ascii="Times New Roman" w:hAnsi="Times New Roman" w:cs="Times New Roman"/>
          <w:sz w:val="20"/>
          <w:szCs w:val="20"/>
          <w:lang w:val="ro-RO"/>
        </w:rPr>
        <w:t xml:space="preserve"> și </w:t>
      </w:r>
      <w:r>
        <w:rPr>
          <w:rFonts w:ascii="Times New Roman" w:hAnsi="Times New Roman" w:cs="Times New Roman"/>
          <w:sz w:val="20"/>
          <w:szCs w:val="20"/>
          <w:lang w:val="ro-RO"/>
        </w:rPr>
        <w:t>verificărilor făcut aș putea spune că ar trebui să funcționeze pentru orice caz pe care utilizatorul îl introduce.</w:t>
      </w:r>
      <w:r w:rsidR="004039E1">
        <w:rPr>
          <w:rFonts w:ascii="Times New Roman" w:hAnsi="Times New Roman" w:cs="Times New Roman"/>
          <w:sz w:val="20"/>
          <w:szCs w:val="20"/>
          <w:lang w:val="ro-RO"/>
        </w:rPr>
        <w:t xml:space="preserve"> </w:t>
      </w:r>
    </w:p>
    <w:p w14:paraId="471CDFA1" w14:textId="171A47AD" w:rsidR="00667B73" w:rsidRDefault="001020B6" w:rsidP="001020B6">
      <w:pPr>
        <w:jc w:val="both"/>
        <w:rPr>
          <w:rFonts w:ascii="Times New Roman" w:hAnsi="Times New Roman" w:cs="Times New Roman"/>
          <w:b/>
          <w:bCs/>
          <w:sz w:val="28"/>
          <w:szCs w:val="28"/>
          <w:u w:val="single"/>
        </w:rPr>
      </w:pPr>
      <w:r>
        <w:rPr>
          <w:rFonts w:ascii="Times New Roman" w:hAnsi="Times New Roman" w:cs="Times New Roman"/>
          <w:sz w:val="20"/>
          <w:szCs w:val="20"/>
          <w:lang w:val="ro-RO"/>
        </w:rPr>
        <w:tab/>
        <w:t xml:space="preserve">Prin acest proiect am </w:t>
      </w:r>
      <w:proofErr w:type="spellStart"/>
      <w:r>
        <w:rPr>
          <w:rFonts w:ascii="Times New Roman" w:hAnsi="Times New Roman" w:cs="Times New Roman"/>
          <w:sz w:val="20"/>
          <w:szCs w:val="20"/>
          <w:lang w:val="ro-RO"/>
        </w:rPr>
        <w:t>reusit</w:t>
      </w:r>
      <w:proofErr w:type="spellEnd"/>
      <w:r>
        <w:rPr>
          <w:rFonts w:ascii="Times New Roman" w:hAnsi="Times New Roman" w:cs="Times New Roman"/>
          <w:sz w:val="20"/>
          <w:szCs w:val="20"/>
          <w:lang w:val="ro-RO"/>
        </w:rPr>
        <w:t xml:space="preserve"> sa </w:t>
      </w:r>
      <w:proofErr w:type="spellStart"/>
      <w:r>
        <w:rPr>
          <w:rFonts w:ascii="Times New Roman" w:hAnsi="Times New Roman" w:cs="Times New Roman"/>
          <w:sz w:val="20"/>
          <w:szCs w:val="20"/>
          <w:lang w:val="ro-RO"/>
        </w:rPr>
        <w:t>dobandesc</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cunostinte</w:t>
      </w:r>
      <w:proofErr w:type="spellEnd"/>
      <w:r>
        <w:rPr>
          <w:rFonts w:ascii="Times New Roman" w:hAnsi="Times New Roman" w:cs="Times New Roman"/>
          <w:sz w:val="20"/>
          <w:szCs w:val="20"/>
          <w:lang w:val="ro-RO"/>
        </w:rPr>
        <w:t xml:space="preserve"> cu privire la utilizarea modelelor arhitecturale Layers</w:t>
      </w:r>
      <w:r w:rsidR="004646F5">
        <w:rPr>
          <w:rFonts w:ascii="Times New Roman" w:hAnsi="Times New Roman" w:cs="Times New Roman"/>
          <w:sz w:val="20"/>
          <w:szCs w:val="20"/>
          <w:lang w:val="ro-RO"/>
        </w:rPr>
        <w:t xml:space="preserve">, folosirea tehnicii reflexiei in Java pentru a scrie metode CRUD ce </w:t>
      </w:r>
      <w:proofErr w:type="spellStart"/>
      <w:r w:rsidR="004646F5">
        <w:rPr>
          <w:rFonts w:ascii="Times New Roman" w:hAnsi="Times New Roman" w:cs="Times New Roman"/>
          <w:sz w:val="20"/>
          <w:szCs w:val="20"/>
          <w:lang w:val="ro-RO"/>
        </w:rPr>
        <w:t>interactioneaza</w:t>
      </w:r>
      <w:proofErr w:type="spellEnd"/>
      <w:r w:rsidR="004646F5">
        <w:rPr>
          <w:rFonts w:ascii="Times New Roman" w:hAnsi="Times New Roman" w:cs="Times New Roman"/>
          <w:sz w:val="20"/>
          <w:szCs w:val="20"/>
          <w:lang w:val="ro-RO"/>
        </w:rPr>
        <w:t xml:space="preserve"> cu baza de date, precum si </w:t>
      </w:r>
      <w:proofErr w:type="spellStart"/>
      <w:r w:rsidR="004646F5">
        <w:rPr>
          <w:rFonts w:ascii="Times New Roman" w:hAnsi="Times New Roman" w:cs="Times New Roman"/>
          <w:sz w:val="20"/>
          <w:szCs w:val="20"/>
          <w:lang w:val="ro-RO"/>
        </w:rPr>
        <w:t>generearea</w:t>
      </w:r>
      <w:proofErr w:type="spellEnd"/>
      <w:r w:rsidR="004646F5">
        <w:rPr>
          <w:rFonts w:ascii="Times New Roman" w:hAnsi="Times New Roman" w:cs="Times New Roman"/>
          <w:sz w:val="20"/>
          <w:szCs w:val="20"/>
          <w:lang w:val="ro-RO"/>
        </w:rPr>
        <w:t xml:space="preserve"> unui </w:t>
      </w:r>
      <w:proofErr w:type="spellStart"/>
      <w:r w:rsidR="004646F5">
        <w:rPr>
          <w:rFonts w:ascii="Times New Roman" w:hAnsi="Times New Roman" w:cs="Times New Roman"/>
          <w:sz w:val="20"/>
          <w:szCs w:val="20"/>
          <w:lang w:val="ro-RO"/>
        </w:rPr>
        <w:t>fisier</w:t>
      </w:r>
      <w:proofErr w:type="spellEnd"/>
      <w:r w:rsidR="004646F5">
        <w:rPr>
          <w:rFonts w:ascii="Times New Roman" w:hAnsi="Times New Roman" w:cs="Times New Roman"/>
          <w:sz w:val="20"/>
          <w:szCs w:val="20"/>
          <w:lang w:val="ro-RO"/>
        </w:rPr>
        <w:t xml:space="preserve"> si crearea </w:t>
      </w:r>
      <w:proofErr w:type="spellStart"/>
      <w:r w:rsidR="004646F5">
        <w:rPr>
          <w:rFonts w:ascii="Times New Roman" w:hAnsi="Times New Roman" w:cs="Times New Roman"/>
          <w:sz w:val="20"/>
          <w:szCs w:val="20"/>
          <w:lang w:val="ro-RO"/>
        </w:rPr>
        <w:t>javadoc</w:t>
      </w:r>
      <w:proofErr w:type="spellEnd"/>
      <w:r w:rsidR="00F15C41">
        <w:rPr>
          <w:rFonts w:ascii="Times New Roman" w:hAnsi="Times New Roman" w:cs="Times New Roman"/>
          <w:sz w:val="20"/>
          <w:szCs w:val="20"/>
          <w:lang w:val="ro-RO"/>
        </w:rPr>
        <w:t>-</w:t>
      </w:r>
      <w:r w:rsidR="004646F5">
        <w:rPr>
          <w:rFonts w:ascii="Times New Roman" w:hAnsi="Times New Roman" w:cs="Times New Roman"/>
          <w:sz w:val="20"/>
          <w:szCs w:val="20"/>
          <w:lang w:val="ro-RO"/>
        </w:rPr>
        <w:t xml:space="preserve">ului. De asemenea am </w:t>
      </w:r>
      <w:proofErr w:type="spellStart"/>
      <w:r w:rsidR="004646F5">
        <w:rPr>
          <w:rFonts w:ascii="Times New Roman" w:hAnsi="Times New Roman" w:cs="Times New Roman"/>
          <w:sz w:val="20"/>
          <w:szCs w:val="20"/>
          <w:lang w:val="ro-RO"/>
        </w:rPr>
        <w:t>reusit</w:t>
      </w:r>
      <w:proofErr w:type="spellEnd"/>
      <w:r w:rsidR="004646F5">
        <w:rPr>
          <w:rFonts w:ascii="Times New Roman" w:hAnsi="Times New Roman" w:cs="Times New Roman"/>
          <w:sz w:val="20"/>
          <w:szCs w:val="20"/>
          <w:lang w:val="ro-RO"/>
        </w:rPr>
        <w:t xml:space="preserve"> sa </w:t>
      </w:r>
      <w:proofErr w:type="spellStart"/>
      <w:r w:rsidR="004646F5">
        <w:rPr>
          <w:rFonts w:ascii="Times New Roman" w:hAnsi="Times New Roman" w:cs="Times New Roman"/>
          <w:sz w:val="20"/>
          <w:szCs w:val="20"/>
          <w:lang w:val="ro-RO"/>
        </w:rPr>
        <w:t>inteleg</w:t>
      </w:r>
      <w:proofErr w:type="spellEnd"/>
      <w:r w:rsidR="004646F5">
        <w:rPr>
          <w:rFonts w:ascii="Times New Roman" w:hAnsi="Times New Roman" w:cs="Times New Roman"/>
          <w:sz w:val="20"/>
          <w:szCs w:val="20"/>
          <w:lang w:val="ro-RO"/>
        </w:rPr>
        <w:t xml:space="preserve"> cum sunt accesate datele </w:t>
      </w:r>
      <w:proofErr w:type="spellStart"/>
      <w:r w:rsidR="004646F5">
        <w:rPr>
          <w:rFonts w:ascii="Times New Roman" w:hAnsi="Times New Roman" w:cs="Times New Roman"/>
          <w:sz w:val="20"/>
          <w:szCs w:val="20"/>
          <w:lang w:val="ro-RO"/>
        </w:rPr>
        <w:t>dintr</w:t>
      </w:r>
      <w:proofErr w:type="spellEnd"/>
      <w:r w:rsidR="004646F5">
        <w:rPr>
          <w:rFonts w:ascii="Times New Roman" w:hAnsi="Times New Roman" w:cs="Times New Roman"/>
          <w:sz w:val="20"/>
          <w:szCs w:val="20"/>
          <w:lang w:val="ro-RO"/>
        </w:rPr>
        <w:t>- o baza de date pentru a putea</w:t>
      </w:r>
      <w:r w:rsidR="00C66208">
        <w:rPr>
          <w:rFonts w:ascii="Times New Roman" w:hAnsi="Times New Roman" w:cs="Times New Roman"/>
          <w:sz w:val="20"/>
          <w:szCs w:val="20"/>
          <w:lang w:val="ro-RO"/>
        </w:rPr>
        <w:t xml:space="preserve"> sa lucram cu ele direct dintr-o </w:t>
      </w:r>
      <w:proofErr w:type="spellStart"/>
      <w:r w:rsidR="00C66208">
        <w:rPr>
          <w:rFonts w:ascii="Times New Roman" w:hAnsi="Times New Roman" w:cs="Times New Roman"/>
          <w:sz w:val="20"/>
          <w:szCs w:val="20"/>
          <w:lang w:val="ro-RO"/>
        </w:rPr>
        <w:t>interfata</w:t>
      </w:r>
      <w:proofErr w:type="spellEnd"/>
      <w:r w:rsidR="00C66208">
        <w:rPr>
          <w:rFonts w:ascii="Times New Roman" w:hAnsi="Times New Roman" w:cs="Times New Roman"/>
          <w:sz w:val="20"/>
          <w:szCs w:val="20"/>
          <w:lang w:val="ro-RO"/>
        </w:rPr>
        <w:t xml:space="preserve"> si mi-am </w:t>
      </w:r>
      <w:proofErr w:type="spellStart"/>
      <w:r w:rsidR="00C66208">
        <w:rPr>
          <w:rFonts w:ascii="Times New Roman" w:hAnsi="Times New Roman" w:cs="Times New Roman"/>
          <w:sz w:val="20"/>
          <w:szCs w:val="20"/>
          <w:lang w:val="ro-RO"/>
        </w:rPr>
        <w:t>imbunatatit</w:t>
      </w:r>
      <w:proofErr w:type="spellEnd"/>
      <w:r w:rsidR="00C66208">
        <w:rPr>
          <w:rFonts w:ascii="Times New Roman" w:hAnsi="Times New Roman" w:cs="Times New Roman"/>
          <w:sz w:val="20"/>
          <w:szCs w:val="20"/>
          <w:lang w:val="ro-RO"/>
        </w:rPr>
        <w:t xml:space="preserve"> modul prin care </w:t>
      </w:r>
      <w:proofErr w:type="spellStart"/>
      <w:r w:rsidR="00C66208">
        <w:rPr>
          <w:rFonts w:ascii="Times New Roman" w:hAnsi="Times New Roman" w:cs="Times New Roman"/>
          <w:sz w:val="20"/>
          <w:szCs w:val="20"/>
          <w:lang w:val="ro-RO"/>
        </w:rPr>
        <w:t>imi</w:t>
      </w:r>
      <w:proofErr w:type="spellEnd"/>
      <w:r w:rsidR="00C66208">
        <w:rPr>
          <w:rFonts w:ascii="Times New Roman" w:hAnsi="Times New Roman" w:cs="Times New Roman"/>
          <w:sz w:val="20"/>
          <w:szCs w:val="20"/>
          <w:lang w:val="ro-RO"/>
        </w:rPr>
        <w:t xml:space="preserve"> creez eu </w:t>
      </w:r>
      <w:proofErr w:type="spellStart"/>
      <w:r w:rsidR="00C66208">
        <w:rPr>
          <w:rFonts w:ascii="Times New Roman" w:hAnsi="Times New Roman" w:cs="Times New Roman"/>
          <w:sz w:val="20"/>
          <w:szCs w:val="20"/>
          <w:lang w:val="ro-RO"/>
        </w:rPr>
        <w:t>interfata</w:t>
      </w:r>
      <w:proofErr w:type="spellEnd"/>
      <w:r w:rsidR="00C66208">
        <w:rPr>
          <w:rFonts w:ascii="Times New Roman" w:hAnsi="Times New Roman" w:cs="Times New Roman"/>
          <w:sz w:val="20"/>
          <w:szCs w:val="20"/>
          <w:lang w:val="ro-RO"/>
        </w:rPr>
        <w:t xml:space="preserve"> pe mai multe </w:t>
      </w:r>
      <w:proofErr w:type="spellStart"/>
      <w:r w:rsidR="00C66208">
        <w:rPr>
          <w:rFonts w:ascii="Times New Roman" w:hAnsi="Times New Roman" w:cs="Times New Roman"/>
          <w:sz w:val="20"/>
          <w:szCs w:val="20"/>
          <w:lang w:val="ro-RO"/>
        </w:rPr>
        <w:t>frame</w:t>
      </w:r>
      <w:proofErr w:type="spellEnd"/>
      <w:r w:rsidR="00C66208">
        <w:rPr>
          <w:rFonts w:ascii="Times New Roman" w:hAnsi="Times New Roman" w:cs="Times New Roman"/>
          <w:sz w:val="20"/>
          <w:szCs w:val="20"/>
          <w:lang w:val="ro-RO"/>
        </w:rPr>
        <w:t>-uri</w:t>
      </w:r>
      <w:r w:rsidR="00680DBF">
        <w:rPr>
          <w:rFonts w:ascii="Times New Roman" w:hAnsi="Times New Roman" w:cs="Times New Roman"/>
          <w:sz w:val="20"/>
          <w:szCs w:val="20"/>
          <w:lang w:val="ro-RO"/>
        </w:rPr>
        <w:t xml:space="preserve">. In plus am aprofundat </w:t>
      </w:r>
      <w:proofErr w:type="spellStart"/>
      <w:r w:rsidR="00680DBF">
        <w:rPr>
          <w:rFonts w:ascii="Times New Roman" w:hAnsi="Times New Roman" w:cs="Times New Roman"/>
          <w:sz w:val="20"/>
          <w:szCs w:val="20"/>
          <w:lang w:val="ro-RO"/>
        </w:rPr>
        <w:t>cunstintele</w:t>
      </w:r>
      <w:proofErr w:type="spellEnd"/>
      <w:r w:rsidR="00680DBF">
        <w:rPr>
          <w:rFonts w:ascii="Times New Roman" w:hAnsi="Times New Roman" w:cs="Times New Roman"/>
          <w:sz w:val="20"/>
          <w:szCs w:val="20"/>
          <w:lang w:val="ro-RO"/>
        </w:rPr>
        <w:t xml:space="preserve"> cu privire la </w:t>
      </w:r>
      <w:r w:rsidR="00406CC4">
        <w:rPr>
          <w:rFonts w:ascii="Times New Roman" w:hAnsi="Times New Roman" w:cs="Times New Roman"/>
          <w:sz w:val="20"/>
          <w:szCs w:val="20"/>
          <w:lang w:val="ro-RO"/>
        </w:rPr>
        <w:t xml:space="preserve">citirea si scrierea pe o </w:t>
      </w:r>
      <w:proofErr w:type="spellStart"/>
      <w:r w:rsidR="00406CC4">
        <w:rPr>
          <w:rFonts w:ascii="Times New Roman" w:hAnsi="Times New Roman" w:cs="Times New Roman"/>
          <w:sz w:val="20"/>
          <w:szCs w:val="20"/>
          <w:lang w:val="ro-RO"/>
        </w:rPr>
        <w:t>interfata</w:t>
      </w:r>
      <w:proofErr w:type="spellEnd"/>
      <w:r w:rsidR="00406CC4">
        <w:rPr>
          <w:rFonts w:ascii="Times New Roman" w:hAnsi="Times New Roman" w:cs="Times New Roman"/>
          <w:sz w:val="20"/>
          <w:szCs w:val="20"/>
          <w:lang w:val="ro-RO"/>
        </w:rPr>
        <w:t xml:space="preserve">, la crearea diagramelor UML precum si </w:t>
      </w:r>
      <w:r w:rsidR="00E25D71">
        <w:rPr>
          <w:rFonts w:ascii="Times New Roman" w:hAnsi="Times New Roman" w:cs="Times New Roman"/>
          <w:sz w:val="20"/>
          <w:szCs w:val="20"/>
          <w:lang w:val="ro-RO"/>
        </w:rPr>
        <w:t xml:space="preserve">realizarea </w:t>
      </w:r>
      <w:proofErr w:type="spellStart"/>
      <w:r w:rsidR="00E25D71">
        <w:rPr>
          <w:rFonts w:ascii="Times New Roman" w:hAnsi="Times New Roman" w:cs="Times New Roman"/>
          <w:sz w:val="20"/>
          <w:szCs w:val="20"/>
          <w:lang w:val="ro-RO"/>
        </w:rPr>
        <w:t>javadocului</w:t>
      </w:r>
      <w:proofErr w:type="spellEnd"/>
      <w:r w:rsidR="00E25D71">
        <w:rPr>
          <w:rFonts w:ascii="Times New Roman" w:hAnsi="Times New Roman" w:cs="Times New Roman"/>
          <w:sz w:val="20"/>
          <w:szCs w:val="20"/>
          <w:lang w:val="ro-RO"/>
        </w:rPr>
        <w:t xml:space="preserve"> si a </w:t>
      </w:r>
      <w:proofErr w:type="spellStart"/>
      <w:r w:rsidR="00E25D71">
        <w:rPr>
          <w:rFonts w:ascii="Times New Roman" w:hAnsi="Times New Roman" w:cs="Times New Roman"/>
          <w:sz w:val="20"/>
          <w:szCs w:val="20"/>
          <w:lang w:val="ro-RO"/>
        </w:rPr>
        <w:t>documentatiei</w:t>
      </w:r>
      <w:proofErr w:type="spellEnd"/>
      <w:r w:rsidR="00E25D71">
        <w:rPr>
          <w:rFonts w:ascii="Times New Roman" w:hAnsi="Times New Roman" w:cs="Times New Roman"/>
          <w:sz w:val="20"/>
          <w:szCs w:val="20"/>
          <w:lang w:val="ro-RO"/>
        </w:rPr>
        <w:t xml:space="preserve"> de fata.</w:t>
      </w:r>
      <w:r w:rsidR="009D1009">
        <w:rPr>
          <w:rFonts w:ascii="Times New Roman" w:hAnsi="Times New Roman" w:cs="Times New Roman"/>
          <w:sz w:val="20"/>
          <w:szCs w:val="20"/>
          <w:lang w:val="ro-RO"/>
        </w:rPr>
        <w:t xml:space="preserve"> Pe </w:t>
      </w:r>
      <w:proofErr w:type="spellStart"/>
      <w:r w:rsidR="009D1009">
        <w:rPr>
          <w:rFonts w:ascii="Times New Roman" w:hAnsi="Times New Roman" w:cs="Times New Roman"/>
          <w:sz w:val="20"/>
          <w:szCs w:val="20"/>
          <w:lang w:val="ro-RO"/>
        </w:rPr>
        <w:t>langa</w:t>
      </w:r>
      <w:proofErr w:type="spellEnd"/>
      <w:r w:rsidR="009D1009">
        <w:rPr>
          <w:rFonts w:ascii="Times New Roman" w:hAnsi="Times New Roman" w:cs="Times New Roman"/>
          <w:sz w:val="20"/>
          <w:szCs w:val="20"/>
          <w:lang w:val="ro-RO"/>
        </w:rPr>
        <w:t xml:space="preserve"> asta, am </w:t>
      </w:r>
      <w:proofErr w:type="spellStart"/>
      <w:r w:rsidR="009D1009">
        <w:rPr>
          <w:rFonts w:ascii="Times New Roman" w:hAnsi="Times New Roman" w:cs="Times New Roman"/>
          <w:sz w:val="20"/>
          <w:szCs w:val="20"/>
          <w:lang w:val="ro-RO"/>
        </w:rPr>
        <w:t>invatat</w:t>
      </w:r>
      <w:proofErr w:type="spellEnd"/>
      <w:r w:rsidR="009D1009">
        <w:rPr>
          <w:rFonts w:ascii="Times New Roman" w:hAnsi="Times New Roman" w:cs="Times New Roman"/>
          <w:sz w:val="20"/>
          <w:szCs w:val="20"/>
          <w:lang w:val="ro-RO"/>
        </w:rPr>
        <w:t xml:space="preserve"> sa utilizez validatori, in cazul de fata am folosit doa</w:t>
      </w:r>
      <w:r w:rsidR="00C30AC9">
        <w:rPr>
          <w:rFonts w:ascii="Times New Roman" w:hAnsi="Times New Roman" w:cs="Times New Roman"/>
          <w:sz w:val="20"/>
          <w:szCs w:val="20"/>
          <w:lang w:val="ro-RO"/>
        </w:rPr>
        <w:t>r</w:t>
      </w:r>
      <w:r w:rsidR="009D1009">
        <w:rPr>
          <w:rFonts w:ascii="Times New Roman" w:hAnsi="Times New Roman" w:cs="Times New Roman"/>
          <w:sz w:val="20"/>
          <w:szCs w:val="20"/>
          <w:lang w:val="ro-RO"/>
        </w:rPr>
        <w:t xml:space="preserve"> pentru verificarea daca </w:t>
      </w:r>
      <w:proofErr w:type="spellStart"/>
      <w:r w:rsidR="009D1009">
        <w:rPr>
          <w:rFonts w:ascii="Times New Roman" w:hAnsi="Times New Roman" w:cs="Times New Roman"/>
          <w:sz w:val="20"/>
          <w:szCs w:val="20"/>
          <w:lang w:val="ro-RO"/>
        </w:rPr>
        <w:t>informatia</w:t>
      </w:r>
      <w:proofErr w:type="spellEnd"/>
      <w:r w:rsidR="009D1009">
        <w:rPr>
          <w:rFonts w:ascii="Times New Roman" w:hAnsi="Times New Roman" w:cs="Times New Roman"/>
          <w:sz w:val="20"/>
          <w:szCs w:val="20"/>
          <w:lang w:val="ro-RO"/>
        </w:rPr>
        <w:t xml:space="preserve"> pus in </w:t>
      </w:r>
      <w:proofErr w:type="spellStart"/>
      <w:r w:rsidR="009D1009">
        <w:rPr>
          <w:rFonts w:ascii="Times New Roman" w:hAnsi="Times New Roman" w:cs="Times New Roman"/>
          <w:sz w:val="20"/>
          <w:szCs w:val="20"/>
          <w:lang w:val="ro-RO"/>
        </w:rPr>
        <w:t>texfieldul</w:t>
      </w:r>
      <w:proofErr w:type="spellEnd"/>
      <w:r w:rsidR="009D1009">
        <w:rPr>
          <w:rFonts w:ascii="Times New Roman" w:hAnsi="Times New Roman" w:cs="Times New Roman"/>
          <w:sz w:val="20"/>
          <w:szCs w:val="20"/>
          <w:lang w:val="ro-RO"/>
        </w:rPr>
        <w:t xml:space="preserve"> </w:t>
      </w:r>
      <w:r w:rsidR="00810F35">
        <w:rPr>
          <w:rFonts w:ascii="Times New Roman" w:hAnsi="Times New Roman" w:cs="Times New Roman"/>
          <w:sz w:val="20"/>
          <w:szCs w:val="20"/>
          <w:lang w:val="ro-RO"/>
        </w:rPr>
        <w:t xml:space="preserve">destinat emailului </w:t>
      </w:r>
      <w:proofErr w:type="spellStart"/>
      <w:r w:rsidR="00810F35">
        <w:rPr>
          <w:rFonts w:ascii="Times New Roman" w:hAnsi="Times New Roman" w:cs="Times New Roman"/>
          <w:sz w:val="20"/>
          <w:szCs w:val="20"/>
          <w:lang w:val="ro-RO"/>
        </w:rPr>
        <w:t>indeplineste</w:t>
      </w:r>
      <w:proofErr w:type="spellEnd"/>
      <w:r w:rsidR="00810F35">
        <w:rPr>
          <w:rFonts w:ascii="Times New Roman" w:hAnsi="Times New Roman" w:cs="Times New Roman"/>
          <w:sz w:val="20"/>
          <w:szCs w:val="20"/>
          <w:lang w:val="ro-RO"/>
        </w:rPr>
        <w:t xml:space="preserve"> formatul unui email</w:t>
      </w:r>
      <w:r w:rsidR="00C30AC9">
        <w:rPr>
          <w:rFonts w:ascii="Times New Roman" w:hAnsi="Times New Roman" w:cs="Times New Roman"/>
          <w:sz w:val="20"/>
          <w:szCs w:val="20"/>
          <w:lang w:val="ro-RO"/>
        </w:rPr>
        <w:t>.</w:t>
      </w:r>
      <w:r w:rsidR="00A77144">
        <w:rPr>
          <w:rFonts w:ascii="Times New Roman" w:hAnsi="Times New Roman" w:cs="Times New Roman"/>
          <w:sz w:val="20"/>
          <w:szCs w:val="20"/>
          <w:lang w:val="ro-RO"/>
        </w:rPr>
        <w:t xml:space="preserve"> </w:t>
      </w:r>
    </w:p>
    <w:p w14:paraId="5F0085FA" w14:textId="77777777" w:rsidR="00313D48" w:rsidRPr="001C787C" w:rsidRDefault="00313D48" w:rsidP="00667B73">
      <w:pPr>
        <w:pStyle w:val="Listparagraf"/>
        <w:jc w:val="both"/>
        <w:rPr>
          <w:rFonts w:ascii="Times New Roman" w:hAnsi="Times New Roman" w:cs="Times New Roman"/>
          <w:b/>
          <w:bCs/>
          <w:sz w:val="28"/>
          <w:szCs w:val="28"/>
          <w:u w:val="single"/>
        </w:rPr>
      </w:pPr>
    </w:p>
    <w:p w14:paraId="436D1248" w14:textId="1069C8EE" w:rsidR="00E26B67" w:rsidRDefault="00E26B67" w:rsidP="00E26B67">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Bibliografie</w:t>
      </w:r>
    </w:p>
    <w:p w14:paraId="454E173F" w14:textId="2BB1CF2C" w:rsidR="00CA294E" w:rsidRDefault="00CA294E" w:rsidP="00CA294E">
      <w:pPr>
        <w:pStyle w:val="Listparagraf"/>
        <w:jc w:val="both"/>
        <w:rPr>
          <w:rFonts w:ascii="Times New Roman" w:hAnsi="Times New Roman" w:cs="Times New Roman"/>
          <w:b/>
          <w:bCs/>
          <w:sz w:val="28"/>
          <w:szCs w:val="28"/>
          <w:u w:val="single"/>
          <w:lang w:val="ro-RO"/>
        </w:rPr>
      </w:pPr>
    </w:p>
    <w:p w14:paraId="5F658DAB" w14:textId="6D6B8D58" w:rsidR="006A75B7" w:rsidRPr="006A75B7" w:rsidRDefault="006A75B7" w:rsidP="006A75B7">
      <w:pPr>
        <w:pStyle w:val="Listparagraf"/>
        <w:numPr>
          <w:ilvl w:val="0"/>
          <w:numId w:val="7"/>
        </w:numPr>
        <w:jc w:val="both"/>
        <w:rPr>
          <w:rFonts w:ascii="Times New Roman" w:hAnsi="Times New Roman" w:cs="Times New Roman"/>
          <w:sz w:val="20"/>
          <w:szCs w:val="20"/>
          <w:lang w:val="ro-RO"/>
        </w:rPr>
      </w:pPr>
      <w:r>
        <w:rPr>
          <w:rFonts w:ascii="Times New Roman" w:hAnsi="Times New Roman" w:cs="Times New Roman"/>
          <w:sz w:val="20"/>
          <w:szCs w:val="20"/>
          <w:lang w:val="ro-RO"/>
        </w:rPr>
        <w:t>LucidChart pentru USE CASE Diagram</w:t>
      </w:r>
    </w:p>
    <w:p w14:paraId="294B6B93" w14:textId="0FBA0F16" w:rsidR="004C7663" w:rsidRDefault="00731BCB" w:rsidP="006A75B7">
      <w:pPr>
        <w:pStyle w:val="Listparagraf"/>
        <w:ind w:left="1440" w:firstLine="720"/>
        <w:jc w:val="both"/>
        <w:rPr>
          <w:rFonts w:ascii="Times New Roman" w:hAnsi="Times New Roman" w:cs="Times New Roman"/>
          <w:lang w:val="ro-RO"/>
        </w:rPr>
      </w:pPr>
      <w:hyperlink r:id="rId20" w:history="1">
        <w:r w:rsidR="006A75B7" w:rsidRPr="00BC1856">
          <w:rPr>
            <w:rStyle w:val="Hyperlink"/>
            <w:rFonts w:ascii="Times New Roman" w:hAnsi="Times New Roman" w:cs="Times New Roman"/>
            <w:lang w:val="ro-RO"/>
          </w:rPr>
          <w:t>https://lucid.app/lucidchart/</w:t>
        </w:r>
      </w:hyperlink>
    </w:p>
    <w:p w14:paraId="069E4F2A" w14:textId="38D3A0D7" w:rsidR="002D4272" w:rsidRDefault="00731BCB" w:rsidP="002D4272">
      <w:pPr>
        <w:pStyle w:val="Listparagraf"/>
        <w:ind w:left="1440" w:firstLine="720"/>
        <w:jc w:val="both"/>
        <w:rPr>
          <w:rFonts w:ascii="Times New Roman" w:hAnsi="Times New Roman" w:cs="Times New Roman"/>
          <w:lang w:val="ro-RO"/>
        </w:rPr>
      </w:pPr>
      <w:hyperlink r:id="rId21" w:history="1">
        <w:r w:rsidR="006A75B7" w:rsidRPr="00BC1856">
          <w:rPr>
            <w:rStyle w:val="Hyperlink"/>
            <w:rFonts w:ascii="Times New Roman" w:hAnsi="Times New Roman" w:cs="Times New Roman"/>
            <w:lang w:val="ro-RO"/>
          </w:rPr>
          <w:t>https://youtu.be/zid-MVo7M-E</w:t>
        </w:r>
      </w:hyperlink>
      <w:r w:rsidR="006A75B7">
        <w:rPr>
          <w:rFonts w:ascii="Times New Roman" w:hAnsi="Times New Roman" w:cs="Times New Roman"/>
          <w:lang w:val="ro-RO"/>
        </w:rPr>
        <w:t xml:space="preserve"> </w:t>
      </w:r>
    </w:p>
    <w:p w14:paraId="29CE3492" w14:textId="68B260DA" w:rsidR="002D4272" w:rsidRDefault="00605B6B" w:rsidP="002D4272">
      <w:pPr>
        <w:pStyle w:val="Listparagraf"/>
        <w:numPr>
          <w:ilvl w:val="0"/>
          <w:numId w:val="7"/>
        </w:numPr>
        <w:jc w:val="both"/>
        <w:rPr>
          <w:rFonts w:ascii="Times New Roman" w:hAnsi="Times New Roman" w:cs="Times New Roman"/>
          <w:lang w:val="ro-RO"/>
        </w:rPr>
      </w:pPr>
      <w:proofErr w:type="spellStart"/>
      <w:r>
        <w:rPr>
          <w:rFonts w:ascii="Times New Roman" w:hAnsi="Times New Roman" w:cs="Times New Roman"/>
          <w:lang w:val="ro-RO"/>
        </w:rPr>
        <w:t>Javadoc</w:t>
      </w:r>
      <w:proofErr w:type="spellEnd"/>
    </w:p>
    <w:p w14:paraId="1E3A7AD7" w14:textId="4DF5589A" w:rsidR="00605B6B" w:rsidRDefault="00605B6B" w:rsidP="00605B6B">
      <w:pPr>
        <w:pStyle w:val="Listparagraf"/>
        <w:ind w:left="1440"/>
        <w:jc w:val="both"/>
        <w:rPr>
          <w:rFonts w:ascii="Times New Roman" w:hAnsi="Times New Roman" w:cs="Times New Roman"/>
          <w:lang w:val="ro-RO"/>
        </w:rPr>
      </w:pPr>
      <w:r>
        <w:rPr>
          <w:rFonts w:ascii="Times New Roman" w:hAnsi="Times New Roman" w:cs="Times New Roman"/>
          <w:lang w:val="ro-RO"/>
        </w:rPr>
        <w:t xml:space="preserve"> </w:t>
      </w:r>
      <w:r>
        <w:rPr>
          <w:rFonts w:ascii="Times New Roman" w:hAnsi="Times New Roman" w:cs="Times New Roman"/>
          <w:lang w:val="ro-RO"/>
        </w:rPr>
        <w:tab/>
      </w:r>
      <w:hyperlink r:id="rId22" w:history="1">
        <w:r w:rsidR="00780664" w:rsidRPr="002C227A">
          <w:rPr>
            <w:rStyle w:val="Hyperlink"/>
            <w:rFonts w:ascii="Times New Roman" w:hAnsi="Times New Roman" w:cs="Times New Roman"/>
            <w:lang w:val="ro-RO"/>
          </w:rPr>
          <w:t>https://www.jetbrains.com/help/idea/working-with-code-documentation.html#troubleshoot</w:t>
        </w:r>
      </w:hyperlink>
    </w:p>
    <w:p w14:paraId="3D6AA7E0" w14:textId="2467FC40" w:rsidR="00780664" w:rsidRDefault="00780664" w:rsidP="00605B6B">
      <w:pPr>
        <w:pStyle w:val="Listparagraf"/>
        <w:ind w:left="1440"/>
        <w:jc w:val="both"/>
        <w:rPr>
          <w:rFonts w:ascii="Times New Roman" w:hAnsi="Times New Roman" w:cs="Times New Roman"/>
          <w:lang w:val="ro-RO"/>
        </w:rPr>
      </w:pPr>
      <w:r>
        <w:rPr>
          <w:rFonts w:ascii="Times New Roman" w:hAnsi="Times New Roman" w:cs="Times New Roman"/>
          <w:lang w:val="ro-RO"/>
        </w:rPr>
        <w:tab/>
      </w:r>
      <w:hyperlink r:id="rId23" w:history="1">
        <w:r w:rsidRPr="002C227A">
          <w:rPr>
            <w:rStyle w:val="Hyperlink"/>
            <w:rFonts w:ascii="Times New Roman" w:hAnsi="Times New Roman" w:cs="Times New Roman"/>
            <w:lang w:val="ro-RO"/>
          </w:rPr>
          <w:t>https://maven.apache.org/pom.html</w:t>
        </w:r>
      </w:hyperlink>
    </w:p>
    <w:p w14:paraId="0326FC4C" w14:textId="72379F31" w:rsidR="006E05AC" w:rsidRPr="00727585" w:rsidRDefault="00780664" w:rsidP="00727585">
      <w:pPr>
        <w:pStyle w:val="Listparagraf"/>
        <w:ind w:left="1440"/>
        <w:jc w:val="both"/>
        <w:rPr>
          <w:rFonts w:ascii="Times New Roman" w:hAnsi="Times New Roman" w:cs="Times New Roman"/>
          <w:lang w:val="ro-RO"/>
        </w:rPr>
      </w:pPr>
      <w:r>
        <w:rPr>
          <w:rFonts w:ascii="Times New Roman" w:hAnsi="Times New Roman" w:cs="Times New Roman"/>
          <w:lang w:val="ro-RO"/>
        </w:rPr>
        <w:tab/>
      </w:r>
      <w:hyperlink r:id="rId24" w:history="1">
        <w:r w:rsidR="006E05AC" w:rsidRPr="002C227A">
          <w:rPr>
            <w:rStyle w:val="Hyperlink"/>
            <w:rFonts w:ascii="Times New Roman" w:hAnsi="Times New Roman" w:cs="Times New Roman"/>
            <w:lang w:val="ro-RO"/>
          </w:rPr>
          <w:t>https://stackoverflow.com/questions/1843072/intellij-generate-javadoc-for-methods-and-classes</w:t>
        </w:r>
      </w:hyperlink>
    </w:p>
    <w:p w14:paraId="6C43A899" w14:textId="5AE2FD2E" w:rsidR="006E05AC" w:rsidRDefault="00780664" w:rsidP="006E05AC">
      <w:pPr>
        <w:pStyle w:val="Listparagraf"/>
        <w:numPr>
          <w:ilvl w:val="0"/>
          <w:numId w:val="7"/>
        </w:numPr>
        <w:jc w:val="both"/>
        <w:rPr>
          <w:rFonts w:ascii="Times New Roman" w:hAnsi="Times New Roman" w:cs="Times New Roman"/>
          <w:lang w:val="ro-RO"/>
        </w:rPr>
      </w:pPr>
      <w:proofErr w:type="spellStart"/>
      <w:r>
        <w:rPr>
          <w:rFonts w:ascii="Times New Roman" w:hAnsi="Times New Roman" w:cs="Times New Roman"/>
          <w:lang w:val="ro-RO"/>
        </w:rPr>
        <w:t>MySQL</w:t>
      </w:r>
      <w:proofErr w:type="spellEnd"/>
    </w:p>
    <w:p w14:paraId="5CE034FD" w14:textId="5B2F054B" w:rsidR="00731BCB" w:rsidRPr="00731BCB" w:rsidRDefault="00731BCB" w:rsidP="00731BCB">
      <w:pPr>
        <w:pStyle w:val="Listparagraf"/>
        <w:ind w:left="2160"/>
        <w:jc w:val="both"/>
        <w:rPr>
          <w:rFonts w:ascii="Times New Roman" w:hAnsi="Times New Roman" w:cs="Times New Roman"/>
          <w:lang w:val="ro-RO"/>
        </w:rPr>
      </w:pPr>
      <w:hyperlink r:id="rId25" w:history="1">
        <w:r w:rsidRPr="002C227A">
          <w:rPr>
            <w:rStyle w:val="Hyperlink"/>
            <w:rFonts w:ascii="Times New Roman" w:hAnsi="Times New Roman" w:cs="Times New Roman"/>
            <w:lang w:val="ro-RO"/>
          </w:rPr>
          <w:t>https://www.jetbrains.com/help/idea/connecting-to-a-database.html</w:t>
        </w:r>
      </w:hyperlink>
    </w:p>
    <w:p w14:paraId="6D23EB42" w14:textId="17286B8C" w:rsidR="006E05AC" w:rsidRDefault="006E05AC" w:rsidP="006E05AC">
      <w:pPr>
        <w:pStyle w:val="Listparagraf"/>
        <w:numPr>
          <w:ilvl w:val="0"/>
          <w:numId w:val="7"/>
        </w:numPr>
        <w:jc w:val="both"/>
        <w:rPr>
          <w:rFonts w:ascii="Times New Roman" w:hAnsi="Times New Roman" w:cs="Times New Roman"/>
          <w:lang w:val="ro-RO"/>
        </w:rPr>
      </w:pPr>
      <w:proofErr w:type="spellStart"/>
      <w:r>
        <w:rPr>
          <w:rFonts w:ascii="Times New Roman" w:hAnsi="Times New Roman" w:cs="Times New Roman"/>
          <w:lang w:val="ro-RO"/>
        </w:rPr>
        <w:t>Dump</w:t>
      </w:r>
      <w:proofErr w:type="spellEnd"/>
      <w:r w:rsidR="00727585">
        <w:rPr>
          <w:rFonts w:ascii="Times New Roman" w:hAnsi="Times New Roman" w:cs="Times New Roman"/>
          <w:lang w:val="ro-RO"/>
        </w:rPr>
        <w:t xml:space="preserve"> file</w:t>
      </w:r>
    </w:p>
    <w:p w14:paraId="119F395A" w14:textId="4B9F6CF5" w:rsidR="00780664" w:rsidRPr="00731BCB" w:rsidRDefault="00727585" w:rsidP="00731BCB">
      <w:pPr>
        <w:ind w:left="1080" w:firstLine="360"/>
        <w:jc w:val="both"/>
        <w:rPr>
          <w:rFonts w:ascii="Times New Roman" w:hAnsi="Times New Roman" w:cs="Times New Roman"/>
          <w:lang w:val="ro-RO"/>
        </w:rPr>
      </w:pPr>
      <w:hyperlink r:id="rId26" w:history="1">
        <w:r w:rsidRPr="002C227A">
          <w:rPr>
            <w:rStyle w:val="Hyperlink"/>
            <w:rFonts w:ascii="Times New Roman" w:hAnsi="Times New Roman" w:cs="Times New Roman"/>
            <w:lang w:val="ro-RO"/>
          </w:rPr>
          <w:t>https://dev.mysql.com/doc/workbench/en/wb-admin-export-import-management.html</w:t>
        </w:r>
      </w:hyperlink>
    </w:p>
    <w:sectPr w:rsidR="00780664" w:rsidRPr="00731BC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4A8AD" w14:textId="77777777" w:rsidR="00912585" w:rsidRDefault="00912585" w:rsidP="008D6474">
      <w:r>
        <w:separator/>
      </w:r>
    </w:p>
  </w:endnote>
  <w:endnote w:type="continuationSeparator" w:id="0">
    <w:p w14:paraId="635D842D" w14:textId="77777777" w:rsidR="00912585" w:rsidRDefault="00912585" w:rsidP="008D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699932"/>
      <w:docPartObj>
        <w:docPartGallery w:val="Page Numbers (Bottom of Page)"/>
        <w:docPartUnique/>
      </w:docPartObj>
    </w:sdtPr>
    <w:sdtEndPr/>
    <w:sdtContent>
      <w:p w14:paraId="3AABDC4D" w14:textId="26A2E0EB" w:rsidR="008D6474" w:rsidRDefault="008D6474">
        <w:pPr>
          <w:pStyle w:val="Subsol"/>
          <w:jc w:val="right"/>
        </w:pPr>
        <w:r>
          <w:fldChar w:fldCharType="begin"/>
        </w:r>
        <w:r>
          <w:instrText>PAGE   \* MERGEFORMAT</w:instrText>
        </w:r>
        <w:r>
          <w:fldChar w:fldCharType="separate"/>
        </w:r>
        <w:r>
          <w:rPr>
            <w:lang w:val="ro-RO"/>
          </w:rPr>
          <w:t>2</w:t>
        </w:r>
        <w:r>
          <w:fldChar w:fldCharType="end"/>
        </w:r>
      </w:p>
    </w:sdtContent>
  </w:sdt>
  <w:p w14:paraId="545AE118" w14:textId="77777777" w:rsidR="008D6474" w:rsidRDefault="008D647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DA01" w14:textId="77777777" w:rsidR="00912585" w:rsidRDefault="00912585" w:rsidP="008D6474">
      <w:r>
        <w:separator/>
      </w:r>
    </w:p>
  </w:footnote>
  <w:footnote w:type="continuationSeparator" w:id="0">
    <w:p w14:paraId="08A53994" w14:textId="77777777" w:rsidR="00912585" w:rsidRDefault="00912585" w:rsidP="008D6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64D"/>
    <w:multiLevelType w:val="hybridMultilevel"/>
    <w:tmpl w:val="43F46DFC"/>
    <w:lvl w:ilvl="0" w:tplc="0418000F">
      <w:start w:val="1"/>
      <w:numFmt w:val="decimal"/>
      <w:lvlText w:val="%1."/>
      <w:lvlJc w:val="left"/>
      <w:pPr>
        <w:ind w:left="1440" w:hanging="360"/>
      </w:p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0F5F661A"/>
    <w:multiLevelType w:val="hybridMultilevel"/>
    <w:tmpl w:val="9236C7A2"/>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190A43FD"/>
    <w:multiLevelType w:val="hybridMultilevel"/>
    <w:tmpl w:val="FA52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9263E0"/>
    <w:multiLevelType w:val="hybridMultilevel"/>
    <w:tmpl w:val="90CC8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0C4776"/>
    <w:multiLevelType w:val="hybridMultilevel"/>
    <w:tmpl w:val="57C0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4240D4"/>
    <w:multiLevelType w:val="hybridMultilevel"/>
    <w:tmpl w:val="7528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35827"/>
    <w:multiLevelType w:val="hybridMultilevel"/>
    <w:tmpl w:val="4FFE200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5"/>
  </w:num>
  <w:num w:numId="2">
    <w:abstractNumId w:val="3"/>
  </w:num>
  <w:num w:numId="3">
    <w:abstractNumId w:val="4"/>
  </w:num>
  <w:num w:numId="4">
    <w:abstractNumId w:val="2"/>
  </w:num>
  <w:num w:numId="5">
    <w:abstractNumId w:val="1"/>
  </w:num>
  <w:num w:numId="6">
    <w:abstractNumId w:val="7"/>
  </w:num>
  <w:num w:numId="7">
    <w:abstractNumId w:val="0"/>
  </w:num>
  <w:num w:numId="8">
    <w:abstractNumId w:val="6"/>
    <w:lvlOverride w:ilvl="0"/>
    <w:lvlOverride w:ilvl="1"/>
    <w:lvlOverride w:ilvl="2"/>
    <w:lvlOverride w:ilvl="3">
      <w:startOverride w:val="1"/>
    </w:lvlOverride>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 Dunca">
    <w15:presenceInfo w15:providerId="Windows Live" w15:userId="1b3e14db535bc5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24"/>
    <w:rsid w:val="00002E7A"/>
    <w:rsid w:val="0000426E"/>
    <w:rsid w:val="00007CE5"/>
    <w:rsid w:val="00011F67"/>
    <w:rsid w:val="00014870"/>
    <w:rsid w:val="00022819"/>
    <w:rsid w:val="000365B7"/>
    <w:rsid w:val="00036958"/>
    <w:rsid w:val="0004222C"/>
    <w:rsid w:val="00046ACF"/>
    <w:rsid w:val="00055BEF"/>
    <w:rsid w:val="000575D6"/>
    <w:rsid w:val="00065A19"/>
    <w:rsid w:val="00070A9E"/>
    <w:rsid w:val="00073470"/>
    <w:rsid w:val="00073B32"/>
    <w:rsid w:val="00077DC4"/>
    <w:rsid w:val="00097859"/>
    <w:rsid w:val="000A4EC9"/>
    <w:rsid w:val="000A6F47"/>
    <w:rsid w:val="000B5635"/>
    <w:rsid w:val="000C2C11"/>
    <w:rsid w:val="000D4748"/>
    <w:rsid w:val="000E187A"/>
    <w:rsid w:val="000E6533"/>
    <w:rsid w:val="000E73ED"/>
    <w:rsid w:val="000F1C8C"/>
    <w:rsid w:val="000F3569"/>
    <w:rsid w:val="000F59BE"/>
    <w:rsid w:val="000F6A72"/>
    <w:rsid w:val="000F6E78"/>
    <w:rsid w:val="000F7F5A"/>
    <w:rsid w:val="00101689"/>
    <w:rsid w:val="001020B6"/>
    <w:rsid w:val="00112BEC"/>
    <w:rsid w:val="00120AA2"/>
    <w:rsid w:val="00123E75"/>
    <w:rsid w:val="00126C9F"/>
    <w:rsid w:val="00136EC2"/>
    <w:rsid w:val="0014242C"/>
    <w:rsid w:val="00143AC3"/>
    <w:rsid w:val="001443F6"/>
    <w:rsid w:val="0016129A"/>
    <w:rsid w:val="001644D2"/>
    <w:rsid w:val="0016681D"/>
    <w:rsid w:val="00180DF9"/>
    <w:rsid w:val="00182BA6"/>
    <w:rsid w:val="00184F8C"/>
    <w:rsid w:val="00185963"/>
    <w:rsid w:val="00196597"/>
    <w:rsid w:val="00197210"/>
    <w:rsid w:val="00197F1D"/>
    <w:rsid w:val="001A0DC7"/>
    <w:rsid w:val="001A1196"/>
    <w:rsid w:val="001A7266"/>
    <w:rsid w:val="001C7279"/>
    <w:rsid w:val="001C787C"/>
    <w:rsid w:val="001C7F1D"/>
    <w:rsid w:val="001D2328"/>
    <w:rsid w:val="001D2722"/>
    <w:rsid w:val="001D4C64"/>
    <w:rsid w:val="001D7556"/>
    <w:rsid w:val="001E0D66"/>
    <w:rsid w:val="001E1E0E"/>
    <w:rsid w:val="001E28E5"/>
    <w:rsid w:val="001E414E"/>
    <w:rsid w:val="001E7C6C"/>
    <w:rsid w:val="001E7EC4"/>
    <w:rsid w:val="00200533"/>
    <w:rsid w:val="00200C35"/>
    <w:rsid w:val="00200DDB"/>
    <w:rsid w:val="002075D7"/>
    <w:rsid w:val="002109F9"/>
    <w:rsid w:val="00220010"/>
    <w:rsid w:val="00221490"/>
    <w:rsid w:val="00223937"/>
    <w:rsid w:val="002253A4"/>
    <w:rsid w:val="00234EFC"/>
    <w:rsid w:val="0023549C"/>
    <w:rsid w:val="0024379C"/>
    <w:rsid w:val="00244C8D"/>
    <w:rsid w:val="00253802"/>
    <w:rsid w:val="00256385"/>
    <w:rsid w:val="002571F9"/>
    <w:rsid w:val="00257234"/>
    <w:rsid w:val="002609C3"/>
    <w:rsid w:val="002647AB"/>
    <w:rsid w:val="00272E53"/>
    <w:rsid w:val="0028219B"/>
    <w:rsid w:val="00291A61"/>
    <w:rsid w:val="00291B04"/>
    <w:rsid w:val="002941F8"/>
    <w:rsid w:val="00294D69"/>
    <w:rsid w:val="002B04A8"/>
    <w:rsid w:val="002B3C34"/>
    <w:rsid w:val="002B64BA"/>
    <w:rsid w:val="002C00B8"/>
    <w:rsid w:val="002C3550"/>
    <w:rsid w:val="002C5A11"/>
    <w:rsid w:val="002C73A0"/>
    <w:rsid w:val="002D4272"/>
    <w:rsid w:val="002D459E"/>
    <w:rsid w:val="002D53B5"/>
    <w:rsid w:val="002D67E4"/>
    <w:rsid w:val="002E079E"/>
    <w:rsid w:val="002E3C9D"/>
    <w:rsid w:val="002E4A0D"/>
    <w:rsid w:val="002E73B0"/>
    <w:rsid w:val="002F5B1E"/>
    <w:rsid w:val="002F63EA"/>
    <w:rsid w:val="00310B32"/>
    <w:rsid w:val="0031146E"/>
    <w:rsid w:val="00312D61"/>
    <w:rsid w:val="00313D48"/>
    <w:rsid w:val="00320B98"/>
    <w:rsid w:val="0032367D"/>
    <w:rsid w:val="00326161"/>
    <w:rsid w:val="00330E11"/>
    <w:rsid w:val="00333CF4"/>
    <w:rsid w:val="00334013"/>
    <w:rsid w:val="0033614E"/>
    <w:rsid w:val="00336894"/>
    <w:rsid w:val="003401F4"/>
    <w:rsid w:val="00342C44"/>
    <w:rsid w:val="00342DE8"/>
    <w:rsid w:val="0034419F"/>
    <w:rsid w:val="00353A5A"/>
    <w:rsid w:val="00367358"/>
    <w:rsid w:val="00370BD5"/>
    <w:rsid w:val="0037195C"/>
    <w:rsid w:val="00374970"/>
    <w:rsid w:val="00382E93"/>
    <w:rsid w:val="00383178"/>
    <w:rsid w:val="00386245"/>
    <w:rsid w:val="00386512"/>
    <w:rsid w:val="00386B42"/>
    <w:rsid w:val="003A6C8F"/>
    <w:rsid w:val="003B42F1"/>
    <w:rsid w:val="003B4B2F"/>
    <w:rsid w:val="003B6A24"/>
    <w:rsid w:val="003C2364"/>
    <w:rsid w:val="003C5DE8"/>
    <w:rsid w:val="003C6148"/>
    <w:rsid w:val="003D4CC2"/>
    <w:rsid w:val="003E1AB2"/>
    <w:rsid w:val="003E4B11"/>
    <w:rsid w:val="003E7028"/>
    <w:rsid w:val="003F03A3"/>
    <w:rsid w:val="003F0C5C"/>
    <w:rsid w:val="003F2264"/>
    <w:rsid w:val="003F3FA9"/>
    <w:rsid w:val="003F5071"/>
    <w:rsid w:val="004007E4"/>
    <w:rsid w:val="004022A1"/>
    <w:rsid w:val="0040301B"/>
    <w:rsid w:val="004039E1"/>
    <w:rsid w:val="004057CC"/>
    <w:rsid w:val="00406B80"/>
    <w:rsid w:val="00406CC4"/>
    <w:rsid w:val="0042684E"/>
    <w:rsid w:val="00432666"/>
    <w:rsid w:val="00433A3E"/>
    <w:rsid w:val="00440107"/>
    <w:rsid w:val="00442A1E"/>
    <w:rsid w:val="0044756A"/>
    <w:rsid w:val="00453EC0"/>
    <w:rsid w:val="0046441C"/>
    <w:rsid w:val="004645E2"/>
    <w:rsid w:val="004646F5"/>
    <w:rsid w:val="00467D3F"/>
    <w:rsid w:val="00470964"/>
    <w:rsid w:val="00472112"/>
    <w:rsid w:val="00474382"/>
    <w:rsid w:val="00477552"/>
    <w:rsid w:val="00480D6B"/>
    <w:rsid w:val="00483D9B"/>
    <w:rsid w:val="004859BB"/>
    <w:rsid w:val="00493D29"/>
    <w:rsid w:val="004A40CF"/>
    <w:rsid w:val="004A4738"/>
    <w:rsid w:val="004B05C6"/>
    <w:rsid w:val="004B1879"/>
    <w:rsid w:val="004B3804"/>
    <w:rsid w:val="004C1E59"/>
    <w:rsid w:val="004C2180"/>
    <w:rsid w:val="004C2D55"/>
    <w:rsid w:val="004C431B"/>
    <w:rsid w:val="004C5D6C"/>
    <w:rsid w:val="004C6905"/>
    <w:rsid w:val="004C7663"/>
    <w:rsid w:val="004C766E"/>
    <w:rsid w:val="004D73F4"/>
    <w:rsid w:val="004D780D"/>
    <w:rsid w:val="004E1BFA"/>
    <w:rsid w:val="004F03B2"/>
    <w:rsid w:val="004F136C"/>
    <w:rsid w:val="004F14CC"/>
    <w:rsid w:val="004F5F21"/>
    <w:rsid w:val="00501EB8"/>
    <w:rsid w:val="005070EF"/>
    <w:rsid w:val="00512F12"/>
    <w:rsid w:val="0051536C"/>
    <w:rsid w:val="0052167A"/>
    <w:rsid w:val="00522EE3"/>
    <w:rsid w:val="00527283"/>
    <w:rsid w:val="00533C2B"/>
    <w:rsid w:val="00535A9C"/>
    <w:rsid w:val="00536D5A"/>
    <w:rsid w:val="00544788"/>
    <w:rsid w:val="00552985"/>
    <w:rsid w:val="0055557D"/>
    <w:rsid w:val="00556026"/>
    <w:rsid w:val="005607BE"/>
    <w:rsid w:val="00560F90"/>
    <w:rsid w:val="00561EA9"/>
    <w:rsid w:val="0057145D"/>
    <w:rsid w:val="00574BB0"/>
    <w:rsid w:val="00582CD5"/>
    <w:rsid w:val="00582D27"/>
    <w:rsid w:val="005938A4"/>
    <w:rsid w:val="00594E99"/>
    <w:rsid w:val="00595E31"/>
    <w:rsid w:val="00597771"/>
    <w:rsid w:val="005B0467"/>
    <w:rsid w:val="005B28EB"/>
    <w:rsid w:val="005C722C"/>
    <w:rsid w:val="005C7500"/>
    <w:rsid w:val="005E1F75"/>
    <w:rsid w:val="005E66FC"/>
    <w:rsid w:val="005E7598"/>
    <w:rsid w:val="005F0756"/>
    <w:rsid w:val="005F1BFA"/>
    <w:rsid w:val="005F1F3F"/>
    <w:rsid w:val="005F297F"/>
    <w:rsid w:val="00602D6E"/>
    <w:rsid w:val="0060376C"/>
    <w:rsid w:val="00604731"/>
    <w:rsid w:val="00605B6B"/>
    <w:rsid w:val="00613162"/>
    <w:rsid w:val="00621225"/>
    <w:rsid w:val="00624B2C"/>
    <w:rsid w:val="00631702"/>
    <w:rsid w:val="00635CC6"/>
    <w:rsid w:val="00635EB9"/>
    <w:rsid w:val="00636D61"/>
    <w:rsid w:val="00637C79"/>
    <w:rsid w:val="006409BE"/>
    <w:rsid w:val="006429C9"/>
    <w:rsid w:val="00644D1C"/>
    <w:rsid w:val="006530EB"/>
    <w:rsid w:val="0066524E"/>
    <w:rsid w:val="00666255"/>
    <w:rsid w:val="00667B73"/>
    <w:rsid w:val="00672F15"/>
    <w:rsid w:val="006735DF"/>
    <w:rsid w:val="00680DBF"/>
    <w:rsid w:val="00683037"/>
    <w:rsid w:val="00683308"/>
    <w:rsid w:val="00695301"/>
    <w:rsid w:val="00696D54"/>
    <w:rsid w:val="006A1A5D"/>
    <w:rsid w:val="006A75B7"/>
    <w:rsid w:val="006B75CD"/>
    <w:rsid w:val="006C2C80"/>
    <w:rsid w:val="006C4536"/>
    <w:rsid w:val="006C54C3"/>
    <w:rsid w:val="006D0D00"/>
    <w:rsid w:val="006D5C74"/>
    <w:rsid w:val="006D6030"/>
    <w:rsid w:val="006E05AC"/>
    <w:rsid w:val="006E6379"/>
    <w:rsid w:val="006F3BA7"/>
    <w:rsid w:val="006F55A1"/>
    <w:rsid w:val="00704A12"/>
    <w:rsid w:val="00706552"/>
    <w:rsid w:val="00706C02"/>
    <w:rsid w:val="00712267"/>
    <w:rsid w:val="00727585"/>
    <w:rsid w:val="00731BCB"/>
    <w:rsid w:val="00732370"/>
    <w:rsid w:val="0073257B"/>
    <w:rsid w:val="007329DC"/>
    <w:rsid w:val="00741D77"/>
    <w:rsid w:val="007500C0"/>
    <w:rsid w:val="00750479"/>
    <w:rsid w:val="00750E64"/>
    <w:rsid w:val="00753B91"/>
    <w:rsid w:val="007540DB"/>
    <w:rsid w:val="00755947"/>
    <w:rsid w:val="00756337"/>
    <w:rsid w:val="007600D6"/>
    <w:rsid w:val="00773270"/>
    <w:rsid w:val="007734FC"/>
    <w:rsid w:val="007752A5"/>
    <w:rsid w:val="00776D26"/>
    <w:rsid w:val="007804CC"/>
    <w:rsid w:val="00780664"/>
    <w:rsid w:val="007817C6"/>
    <w:rsid w:val="007820F6"/>
    <w:rsid w:val="00784A71"/>
    <w:rsid w:val="0078641E"/>
    <w:rsid w:val="00787368"/>
    <w:rsid w:val="00787676"/>
    <w:rsid w:val="007A26EE"/>
    <w:rsid w:val="007B1068"/>
    <w:rsid w:val="007B6471"/>
    <w:rsid w:val="007C0898"/>
    <w:rsid w:val="007C13C6"/>
    <w:rsid w:val="007E3CF6"/>
    <w:rsid w:val="0080028F"/>
    <w:rsid w:val="008063AC"/>
    <w:rsid w:val="00810F35"/>
    <w:rsid w:val="00813BA2"/>
    <w:rsid w:val="00820809"/>
    <w:rsid w:val="008208DC"/>
    <w:rsid w:val="00820ABE"/>
    <w:rsid w:val="008229C8"/>
    <w:rsid w:val="008250CB"/>
    <w:rsid w:val="008317D2"/>
    <w:rsid w:val="00833E07"/>
    <w:rsid w:val="00845482"/>
    <w:rsid w:val="00852461"/>
    <w:rsid w:val="00857B31"/>
    <w:rsid w:val="00860812"/>
    <w:rsid w:val="00861127"/>
    <w:rsid w:val="00861396"/>
    <w:rsid w:val="00865EB3"/>
    <w:rsid w:val="00871757"/>
    <w:rsid w:val="00872254"/>
    <w:rsid w:val="00877F63"/>
    <w:rsid w:val="0088014C"/>
    <w:rsid w:val="008856C6"/>
    <w:rsid w:val="00885EE7"/>
    <w:rsid w:val="0088608D"/>
    <w:rsid w:val="008961D5"/>
    <w:rsid w:val="008A7DE9"/>
    <w:rsid w:val="008B07B8"/>
    <w:rsid w:val="008B1BA0"/>
    <w:rsid w:val="008B34E2"/>
    <w:rsid w:val="008B3BAE"/>
    <w:rsid w:val="008B77A8"/>
    <w:rsid w:val="008C1423"/>
    <w:rsid w:val="008C4BCF"/>
    <w:rsid w:val="008D469A"/>
    <w:rsid w:val="008D4DAE"/>
    <w:rsid w:val="008D6474"/>
    <w:rsid w:val="008D65A1"/>
    <w:rsid w:val="008D68FC"/>
    <w:rsid w:val="008E1A52"/>
    <w:rsid w:val="008E5918"/>
    <w:rsid w:val="008E77DF"/>
    <w:rsid w:val="008F7355"/>
    <w:rsid w:val="00900472"/>
    <w:rsid w:val="00900C36"/>
    <w:rsid w:val="00901A8B"/>
    <w:rsid w:val="0090242D"/>
    <w:rsid w:val="00905AFF"/>
    <w:rsid w:val="0090723C"/>
    <w:rsid w:val="00912585"/>
    <w:rsid w:val="00924172"/>
    <w:rsid w:val="0092740F"/>
    <w:rsid w:val="00934331"/>
    <w:rsid w:val="009364FF"/>
    <w:rsid w:val="00950C0F"/>
    <w:rsid w:val="0095141F"/>
    <w:rsid w:val="009663E6"/>
    <w:rsid w:val="00971620"/>
    <w:rsid w:val="009765DE"/>
    <w:rsid w:val="00992E44"/>
    <w:rsid w:val="009943C4"/>
    <w:rsid w:val="009970CE"/>
    <w:rsid w:val="009A31EA"/>
    <w:rsid w:val="009B344E"/>
    <w:rsid w:val="009C277C"/>
    <w:rsid w:val="009C3FFE"/>
    <w:rsid w:val="009C696E"/>
    <w:rsid w:val="009C7765"/>
    <w:rsid w:val="009D1009"/>
    <w:rsid w:val="009D72BC"/>
    <w:rsid w:val="009E1190"/>
    <w:rsid w:val="009E1BA1"/>
    <w:rsid w:val="009E1BE9"/>
    <w:rsid w:val="009E27B5"/>
    <w:rsid w:val="009E6B70"/>
    <w:rsid w:val="009F09C4"/>
    <w:rsid w:val="009F195B"/>
    <w:rsid w:val="009F7130"/>
    <w:rsid w:val="009F7437"/>
    <w:rsid w:val="00A00C15"/>
    <w:rsid w:val="00A04657"/>
    <w:rsid w:val="00A176A6"/>
    <w:rsid w:val="00A2049F"/>
    <w:rsid w:val="00A260F0"/>
    <w:rsid w:val="00A35614"/>
    <w:rsid w:val="00A372C6"/>
    <w:rsid w:val="00A40303"/>
    <w:rsid w:val="00A41083"/>
    <w:rsid w:val="00A417CC"/>
    <w:rsid w:val="00A47CE4"/>
    <w:rsid w:val="00A47FC2"/>
    <w:rsid w:val="00A50A81"/>
    <w:rsid w:val="00A51A27"/>
    <w:rsid w:val="00A5707F"/>
    <w:rsid w:val="00A60D89"/>
    <w:rsid w:val="00A61170"/>
    <w:rsid w:val="00A62DBA"/>
    <w:rsid w:val="00A75FA4"/>
    <w:rsid w:val="00A77144"/>
    <w:rsid w:val="00A82636"/>
    <w:rsid w:val="00A95140"/>
    <w:rsid w:val="00A97102"/>
    <w:rsid w:val="00AA0446"/>
    <w:rsid w:val="00AA47CD"/>
    <w:rsid w:val="00AA55D8"/>
    <w:rsid w:val="00AA7F64"/>
    <w:rsid w:val="00AA7F99"/>
    <w:rsid w:val="00AB14C3"/>
    <w:rsid w:val="00AB580F"/>
    <w:rsid w:val="00AC05F5"/>
    <w:rsid w:val="00AC79FD"/>
    <w:rsid w:val="00AD1805"/>
    <w:rsid w:val="00AD1DB2"/>
    <w:rsid w:val="00AD1EB5"/>
    <w:rsid w:val="00AD3A25"/>
    <w:rsid w:val="00AD4A27"/>
    <w:rsid w:val="00AD507E"/>
    <w:rsid w:val="00AD7E4F"/>
    <w:rsid w:val="00AE11D1"/>
    <w:rsid w:val="00AE310E"/>
    <w:rsid w:val="00AE3C27"/>
    <w:rsid w:val="00AE5B12"/>
    <w:rsid w:val="00AE60FE"/>
    <w:rsid w:val="00AF1912"/>
    <w:rsid w:val="00AF4361"/>
    <w:rsid w:val="00B04939"/>
    <w:rsid w:val="00B22BB0"/>
    <w:rsid w:val="00B240D6"/>
    <w:rsid w:val="00B24313"/>
    <w:rsid w:val="00B251CE"/>
    <w:rsid w:val="00B30489"/>
    <w:rsid w:val="00B329B0"/>
    <w:rsid w:val="00B33564"/>
    <w:rsid w:val="00B363CB"/>
    <w:rsid w:val="00B40EEB"/>
    <w:rsid w:val="00B45506"/>
    <w:rsid w:val="00B45968"/>
    <w:rsid w:val="00B47312"/>
    <w:rsid w:val="00B50F19"/>
    <w:rsid w:val="00B51C91"/>
    <w:rsid w:val="00B53EEE"/>
    <w:rsid w:val="00B55F5F"/>
    <w:rsid w:val="00B57131"/>
    <w:rsid w:val="00B576B3"/>
    <w:rsid w:val="00B63C19"/>
    <w:rsid w:val="00B6579F"/>
    <w:rsid w:val="00B82EF1"/>
    <w:rsid w:val="00B83890"/>
    <w:rsid w:val="00B84788"/>
    <w:rsid w:val="00B847F2"/>
    <w:rsid w:val="00B929C0"/>
    <w:rsid w:val="00B934B2"/>
    <w:rsid w:val="00B94AA5"/>
    <w:rsid w:val="00B94C4A"/>
    <w:rsid w:val="00B97B22"/>
    <w:rsid w:val="00BB14C6"/>
    <w:rsid w:val="00BB27AF"/>
    <w:rsid w:val="00BB325A"/>
    <w:rsid w:val="00BC2DA5"/>
    <w:rsid w:val="00BD079F"/>
    <w:rsid w:val="00BE249E"/>
    <w:rsid w:val="00BE3BD7"/>
    <w:rsid w:val="00BE7473"/>
    <w:rsid w:val="00BE7BDA"/>
    <w:rsid w:val="00BF0E83"/>
    <w:rsid w:val="00BF2651"/>
    <w:rsid w:val="00BF5088"/>
    <w:rsid w:val="00BF6A96"/>
    <w:rsid w:val="00C00702"/>
    <w:rsid w:val="00C00748"/>
    <w:rsid w:val="00C06F42"/>
    <w:rsid w:val="00C13D1E"/>
    <w:rsid w:val="00C16B72"/>
    <w:rsid w:val="00C1752F"/>
    <w:rsid w:val="00C21BD2"/>
    <w:rsid w:val="00C2411F"/>
    <w:rsid w:val="00C2450D"/>
    <w:rsid w:val="00C24F05"/>
    <w:rsid w:val="00C306E7"/>
    <w:rsid w:val="00C30AA5"/>
    <w:rsid w:val="00C30AC9"/>
    <w:rsid w:val="00C314B5"/>
    <w:rsid w:val="00C317FE"/>
    <w:rsid w:val="00C44391"/>
    <w:rsid w:val="00C65D51"/>
    <w:rsid w:val="00C66208"/>
    <w:rsid w:val="00C674A7"/>
    <w:rsid w:val="00C77622"/>
    <w:rsid w:val="00C8045A"/>
    <w:rsid w:val="00C87811"/>
    <w:rsid w:val="00C90792"/>
    <w:rsid w:val="00CA02C3"/>
    <w:rsid w:val="00CA294E"/>
    <w:rsid w:val="00CB235F"/>
    <w:rsid w:val="00CB68A3"/>
    <w:rsid w:val="00CC687B"/>
    <w:rsid w:val="00CD17C8"/>
    <w:rsid w:val="00CE1F92"/>
    <w:rsid w:val="00CE5295"/>
    <w:rsid w:val="00CE579F"/>
    <w:rsid w:val="00CE5A37"/>
    <w:rsid w:val="00CE6D92"/>
    <w:rsid w:val="00CF10D0"/>
    <w:rsid w:val="00CF288E"/>
    <w:rsid w:val="00CF3F3E"/>
    <w:rsid w:val="00D01540"/>
    <w:rsid w:val="00D04C90"/>
    <w:rsid w:val="00D05C7B"/>
    <w:rsid w:val="00D150C7"/>
    <w:rsid w:val="00D20B77"/>
    <w:rsid w:val="00D2101C"/>
    <w:rsid w:val="00D228F1"/>
    <w:rsid w:val="00D235F5"/>
    <w:rsid w:val="00D32515"/>
    <w:rsid w:val="00D33613"/>
    <w:rsid w:val="00D33ADD"/>
    <w:rsid w:val="00D371B6"/>
    <w:rsid w:val="00D41346"/>
    <w:rsid w:val="00D431C0"/>
    <w:rsid w:val="00D463C5"/>
    <w:rsid w:val="00D4681C"/>
    <w:rsid w:val="00D470F6"/>
    <w:rsid w:val="00D6711D"/>
    <w:rsid w:val="00D72AEF"/>
    <w:rsid w:val="00D736EC"/>
    <w:rsid w:val="00D7556C"/>
    <w:rsid w:val="00D76648"/>
    <w:rsid w:val="00D901AD"/>
    <w:rsid w:val="00D91304"/>
    <w:rsid w:val="00DB57D4"/>
    <w:rsid w:val="00DB7D4E"/>
    <w:rsid w:val="00DE02D7"/>
    <w:rsid w:val="00DE10D4"/>
    <w:rsid w:val="00DE64AC"/>
    <w:rsid w:val="00DF01A8"/>
    <w:rsid w:val="00DF216D"/>
    <w:rsid w:val="00DF3D1C"/>
    <w:rsid w:val="00DF71C0"/>
    <w:rsid w:val="00E00394"/>
    <w:rsid w:val="00E01D49"/>
    <w:rsid w:val="00E03458"/>
    <w:rsid w:val="00E20B67"/>
    <w:rsid w:val="00E21DAD"/>
    <w:rsid w:val="00E23C47"/>
    <w:rsid w:val="00E23D83"/>
    <w:rsid w:val="00E25D71"/>
    <w:rsid w:val="00E26B67"/>
    <w:rsid w:val="00E3188F"/>
    <w:rsid w:val="00E37F12"/>
    <w:rsid w:val="00E54108"/>
    <w:rsid w:val="00E630D3"/>
    <w:rsid w:val="00E645F1"/>
    <w:rsid w:val="00E669C3"/>
    <w:rsid w:val="00E66CF1"/>
    <w:rsid w:val="00E679EC"/>
    <w:rsid w:val="00E8088B"/>
    <w:rsid w:val="00E80E21"/>
    <w:rsid w:val="00E8144B"/>
    <w:rsid w:val="00E8457E"/>
    <w:rsid w:val="00E86A8E"/>
    <w:rsid w:val="00E87754"/>
    <w:rsid w:val="00E9187F"/>
    <w:rsid w:val="00E9379B"/>
    <w:rsid w:val="00E93E63"/>
    <w:rsid w:val="00EA2630"/>
    <w:rsid w:val="00EA4BF2"/>
    <w:rsid w:val="00EA7B2B"/>
    <w:rsid w:val="00EB2084"/>
    <w:rsid w:val="00EB2885"/>
    <w:rsid w:val="00EB36DA"/>
    <w:rsid w:val="00EB3964"/>
    <w:rsid w:val="00EB62D3"/>
    <w:rsid w:val="00EB654B"/>
    <w:rsid w:val="00ED2449"/>
    <w:rsid w:val="00EE4987"/>
    <w:rsid w:val="00EE4F7A"/>
    <w:rsid w:val="00EF030A"/>
    <w:rsid w:val="00EF3B62"/>
    <w:rsid w:val="00EF59CB"/>
    <w:rsid w:val="00F063B2"/>
    <w:rsid w:val="00F0679B"/>
    <w:rsid w:val="00F1225F"/>
    <w:rsid w:val="00F12502"/>
    <w:rsid w:val="00F14319"/>
    <w:rsid w:val="00F156E8"/>
    <w:rsid w:val="00F1591F"/>
    <w:rsid w:val="00F15C41"/>
    <w:rsid w:val="00F179D3"/>
    <w:rsid w:val="00F23BF2"/>
    <w:rsid w:val="00F2739B"/>
    <w:rsid w:val="00F32237"/>
    <w:rsid w:val="00F35089"/>
    <w:rsid w:val="00F353EA"/>
    <w:rsid w:val="00F47602"/>
    <w:rsid w:val="00F50C60"/>
    <w:rsid w:val="00F574D7"/>
    <w:rsid w:val="00F57B1E"/>
    <w:rsid w:val="00F60EA8"/>
    <w:rsid w:val="00F63A42"/>
    <w:rsid w:val="00F66369"/>
    <w:rsid w:val="00F73D4D"/>
    <w:rsid w:val="00F7437A"/>
    <w:rsid w:val="00F82037"/>
    <w:rsid w:val="00F8243E"/>
    <w:rsid w:val="00F84847"/>
    <w:rsid w:val="00F85D72"/>
    <w:rsid w:val="00F87331"/>
    <w:rsid w:val="00F90A3F"/>
    <w:rsid w:val="00F92454"/>
    <w:rsid w:val="00F964DA"/>
    <w:rsid w:val="00F971C0"/>
    <w:rsid w:val="00F97F1A"/>
    <w:rsid w:val="00FA035D"/>
    <w:rsid w:val="00FA425E"/>
    <w:rsid w:val="00FA5489"/>
    <w:rsid w:val="00FA6324"/>
    <w:rsid w:val="00FB07AF"/>
    <w:rsid w:val="00FB150B"/>
    <w:rsid w:val="00FB15F9"/>
    <w:rsid w:val="00FB2A36"/>
    <w:rsid w:val="00FC20C1"/>
    <w:rsid w:val="00FC6A67"/>
    <w:rsid w:val="00FE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2434"/>
  <w15:chartTrackingRefBased/>
  <w15:docId w15:val="{555E7BA8-77C6-4ADE-9E96-4F40DA9B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E7"/>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A6324"/>
    <w:pPr>
      <w:ind w:left="720"/>
      <w:contextualSpacing/>
    </w:pPr>
  </w:style>
  <w:style w:type="character" w:styleId="Hyperlink">
    <w:name w:val="Hyperlink"/>
    <w:basedOn w:val="Fontdeparagrafimplicit"/>
    <w:uiPriority w:val="99"/>
    <w:unhideWhenUsed/>
    <w:rsid w:val="004B3804"/>
    <w:rPr>
      <w:color w:val="0563C1" w:themeColor="hyperlink"/>
      <w:u w:val="single"/>
    </w:rPr>
  </w:style>
  <w:style w:type="character" w:styleId="MeniuneNerezolvat">
    <w:name w:val="Unresolved Mention"/>
    <w:basedOn w:val="Fontdeparagrafimplicit"/>
    <w:uiPriority w:val="99"/>
    <w:semiHidden/>
    <w:unhideWhenUsed/>
    <w:rsid w:val="004B3804"/>
    <w:rPr>
      <w:color w:val="605E5C"/>
      <w:shd w:val="clear" w:color="auto" w:fill="E1DFDD"/>
    </w:rPr>
  </w:style>
  <w:style w:type="paragraph" w:styleId="PreformatatHTML">
    <w:name w:val="HTML Preformatted"/>
    <w:basedOn w:val="Normal"/>
    <w:link w:val="PreformatatHTMLCaracter"/>
    <w:uiPriority w:val="99"/>
    <w:unhideWhenUsed/>
    <w:rsid w:val="000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o-RO" w:eastAsia="ro-RO"/>
    </w:rPr>
  </w:style>
  <w:style w:type="character" w:customStyle="1" w:styleId="PreformatatHTMLCaracter">
    <w:name w:val="Preformatat HTML Caracter"/>
    <w:basedOn w:val="Fontdeparagrafimplicit"/>
    <w:link w:val="PreformatatHTML"/>
    <w:uiPriority w:val="99"/>
    <w:rsid w:val="00097859"/>
    <w:rPr>
      <w:rFonts w:ascii="Courier New" w:eastAsia="Times New Roman" w:hAnsi="Courier New" w:cs="Courier New"/>
      <w:sz w:val="20"/>
      <w:szCs w:val="20"/>
      <w:lang w:val="ro-RO" w:eastAsia="ro-RO"/>
    </w:rPr>
  </w:style>
  <w:style w:type="character" w:styleId="HyperlinkParcurs">
    <w:name w:val="FollowedHyperlink"/>
    <w:basedOn w:val="Fontdeparagrafimplicit"/>
    <w:uiPriority w:val="99"/>
    <w:semiHidden/>
    <w:unhideWhenUsed/>
    <w:rsid w:val="00CA294E"/>
    <w:rPr>
      <w:color w:val="954F72" w:themeColor="followedHyperlink"/>
      <w:u w:val="single"/>
    </w:rPr>
  </w:style>
  <w:style w:type="paragraph" w:styleId="Antet">
    <w:name w:val="header"/>
    <w:basedOn w:val="Normal"/>
    <w:link w:val="AntetCaracter"/>
    <w:uiPriority w:val="99"/>
    <w:unhideWhenUsed/>
    <w:rsid w:val="008D6474"/>
    <w:pPr>
      <w:tabs>
        <w:tab w:val="center" w:pos="4513"/>
        <w:tab w:val="right" w:pos="9026"/>
      </w:tabs>
    </w:pPr>
  </w:style>
  <w:style w:type="character" w:customStyle="1" w:styleId="AntetCaracter">
    <w:name w:val="Antet Caracter"/>
    <w:basedOn w:val="Fontdeparagrafimplicit"/>
    <w:link w:val="Antet"/>
    <w:uiPriority w:val="99"/>
    <w:rsid w:val="008D6474"/>
  </w:style>
  <w:style w:type="paragraph" w:styleId="Subsol">
    <w:name w:val="footer"/>
    <w:basedOn w:val="Normal"/>
    <w:link w:val="SubsolCaracter"/>
    <w:uiPriority w:val="99"/>
    <w:unhideWhenUsed/>
    <w:rsid w:val="008D6474"/>
    <w:pPr>
      <w:tabs>
        <w:tab w:val="center" w:pos="4513"/>
        <w:tab w:val="right" w:pos="9026"/>
      </w:tabs>
    </w:pPr>
  </w:style>
  <w:style w:type="character" w:customStyle="1" w:styleId="SubsolCaracter">
    <w:name w:val="Subsol Caracter"/>
    <w:basedOn w:val="Fontdeparagrafimplicit"/>
    <w:link w:val="Subsol"/>
    <w:uiPriority w:val="99"/>
    <w:rsid w:val="008D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095">
      <w:bodyDiv w:val="1"/>
      <w:marLeft w:val="0"/>
      <w:marRight w:val="0"/>
      <w:marTop w:val="0"/>
      <w:marBottom w:val="0"/>
      <w:divBdr>
        <w:top w:val="none" w:sz="0" w:space="0" w:color="auto"/>
        <w:left w:val="none" w:sz="0" w:space="0" w:color="auto"/>
        <w:bottom w:val="none" w:sz="0" w:space="0" w:color="auto"/>
        <w:right w:val="none" w:sz="0" w:space="0" w:color="auto"/>
      </w:divBdr>
    </w:div>
    <w:div w:id="492642220">
      <w:bodyDiv w:val="1"/>
      <w:marLeft w:val="0"/>
      <w:marRight w:val="0"/>
      <w:marTop w:val="0"/>
      <w:marBottom w:val="0"/>
      <w:divBdr>
        <w:top w:val="none" w:sz="0" w:space="0" w:color="auto"/>
        <w:left w:val="none" w:sz="0" w:space="0" w:color="auto"/>
        <w:bottom w:val="none" w:sz="0" w:space="0" w:color="auto"/>
        <w:right w:val="none" w:sz="0" w:space="0" w:color="auto"/>
      </w:divBdr>
    </w:div>
    <w:div w:id="764227150">
      <w:bodyDiv w:val="1"/>
      <w:marLeft w:val="0"/>
      <w:marRight w:val="0"/>
      <w:marTop w:val="0"/>
      <w:marBottom w:val="0"/>
      <w:divBdr>
        <w:top w:val="none" w:sz="0" w:space="0" w:color="auto"/>
        <w:left w:val="none" w:sz="0" w:space="0" w:color="auto"/>
        <w:bottom w:val="none" w:sz="0" w:space="0" w:color="auto"/>
        <w:right w:val="none" w:sz="0" w:space="0" w:color="auto"/>
      </w:divBdr>
    </w:div>
    <w:div w:id="931596031">
      <w:bodyDiv w:val="1"/>
      <w:marLeft w:val="0"/>
      <w:marRight w:val="0"/>
      <w:marTop w:val="0"/>
      <w:marBottom w:val="0"/>
      <w:divBdr>
        <w:top w:val="none" w:sz="0" w:space="0" w:color="auto"/>
        <w:left w:val="none" w:sz="0" w:space="0" w:color="auto"/>
        <w:bottom w:val="none" w:sz="0" w:space="0" w:color="auto"/>
        <w:right w:val="none" w:sz="0" w:space="0" w:color="auto"/>
      </w:divBdr>
    </w:div>
    <w:div w:id="1139877699">
      <w:bodyDiv w:val="1"/>
      <w:marLeft w:val="0"/>
      <w:marRight w:val="0"/>
      <w:marTop w:val="0"/>
      <w:marBottom w:val="0"/>
      <w:divBdr>
        <w:top w:val="none" w:sz="0" w:space="0" w:color="auto"/>
        <w:left w:val="none" w:sz="0" w:space="0" w:color="auto"/>
        <w:bottom w:val="none" w:sz="0" w:space="0" w:color="auto"/>
        <w:right w:val="none" w:sz="0" w:space="0" w:color="auto"/>
      </w:divBdr>
    </w:div>
    <w:div w:id="1171871962">
      <w:bodyDiv w:val="1"/>
      <w:marLeft w:val="0"/>
      <w:marRight w:val="0"/>
      <w:marTop w:val="0"/>
      <w:marBottom w:val="0"/>
      <w:divBdr>
        <w:top w:val="none" w:sz="0" w:space="0" w:color="auto"/>
        <w:left w:val="none" w:sz="0" w:space="0" w:color="auto"/>
        <w:bottom w:val="none" w:sz="0" w:space="0" w:color="auto"/>
        <w:right w:val="none" w:sz="0" w:space="0" w:color="auto"/>
      </w:divBdr>
    </w:div>
    <w:div w:id="1390693194">
      <w:bodyDiv w:val="1"/>
      <w:marLeft w:val="0"/>
      <w:marRight w:val="0"/>
      <w:marTop w:val="0"/>
      <w:marBottom w:val="0"/>
      <w:divBdr>
        <w:top w:val="none" w:sz="0" w:space="0" w:color="auto"/>
        <w:left w:val="none" w:sz="0" w:space="0" w:color="auto"/>
        <w:bottom w:val="none" w:sz="0" w:space="0" w:color="auto"/>
        <w:right w:val="none" w:sz="0" w:space="0" w:color="auto"/>
      </w:divBdr>
    </w:div>
    <w:div w:id="1807626117">
      <w:bodyDiv w:val="1"/>
      <w:marLeft w:val="0"/>
      <w:marRight w:val="0"/>
      <w:marTop w:val="0"/>
      <w:marBottom w:val="0"/>
      <w:divBdr>
        <w:top w:val="none" w:sz="0" w:space="0" w:color="auto"/>
        <w:left w:val="none" w:sz="0" w:space="0" w:color="auto"/>
        <w:bottom w:val="none" w:sz="0" w:space="0" w:color="auto"/>
        <w:right w:val="none" w:sz="0" w:space="0" w:color="auto"/>
      </w:divBdr>
    </w:div>
    <w:div w:id="1894847334">
      <w:bodyDiv w:val="1"/>
      <w:marLeft w:val="0"/>
      <w:marRight w:val="0"/>
      <w:marTop w:val="0"/>
      <w:marBottom w:val="0"/>
      <w:divBdr>
        <w:top w:val="none" w:sz="0" w:space="0" w:color="auto"/>
        <w:left w:val="none" w:sz="0" w:space="0" w:color="auto"/>
        <w:bottom w:val="none" w:sz="0" w:space="0" w:color="auto"/>
        <w:right w:val="none" w:sz="0" w:space="0" w:color="auto"/>
      </w:divBdr>
    </w:div>
    <w:div w:id="1943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mysql.com/doc/workbench/en/wb-admin-export-import-management.html" TargetMode="External"/><Relationship Id="rId3" Type="http://schemas.openxmlformats.org/officeDocument/2006/relationships/styles" Target="styles.xml"/><Relationship Id="rId21" Type="http://schemas.openxmlformats.org/officeDocument/2006/relationships/hyperlink" Target="https://youtu.be/zid-MVo7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etbrains.com/help/idea/connecting-to-a-databas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ucid.app/lucidchar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843072/intellij-generate-javadoc-for-methods-and-class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ven.apache.org/pom.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etbrains.com/help/idea/working-with-code-documentation.html#troubleshoo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B965-ABE5-4E54-8438-56EA42B4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7</Pages>
  <Words>2056</Words>
  <Characters>11926</Characters>
  <Application>Microsoft Office Word</Application>
  <DocSecurity>0</DocSecurity>
  <Lines>99</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Dunca</dc:creator>
  <cp:keywords/>
  <dc:description/>
  <cp:lastModifiedBy>Deni Dunca</cp:lastModifiedBy>
  <cp:revision>625</cp:revision>
  <dcterms:created xsi:type="dcterms:W3CDTF">2021-03-14T14:32:00Z</dcterms:created>
  <dcterms:modified xsi:type="dcterms:W3CDTF">2021-05-12T16:09:00Z</dcterms:modified>
</cp:coreProperties>
</file>